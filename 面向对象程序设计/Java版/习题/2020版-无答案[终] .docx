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5004" w14:textId="77777777" w:rsidR="00F924C6" w:rsidRPr="00B063A8" w:rsidRDefault="00106BF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70C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70C0"/>
          <w:sz w:val="21"/>
          <w:szCs w:val="21"/>
        </w:rPr>
        <w:t>对题的解释</w:t>
      </w:r>
    </w:p>
    <w:p w14:paraId="538C7BA6" w14:textId="77777777" w:rsidR="00F924C6" w:rsidRPr="00B063A8" w:rsidRDefault="00106BF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FF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FF0000"/>
          <w:sz w:val="21"/>
          <w:szCs w:val="21"/>
        </w:rPr>
        <w:t>第二遍刷的时候错过的题</w:t>
      </w:r>
    </w:p>
    <w:p w14:paraId="4F70731C" w14:textId="77777777" w:rsidR="00F924C6" w:rsidRPr="00B063A8" w:rsidRDefault="00106BF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  <w:highlight w:val="yellow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  <w:highlight w:val="yellow"/>
        </w:rPr>
        <w:t>答案不确定的题</w:t>
      </w:r>
    </w:p>
    <w:p w14:paraId="40CADF98" w14:textId="001AA2EB" w:rsidR="00F91A16" w:rsidRDefault="00126CF7" w:rsidP="00F91A1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  <w:highlight w:val="cyan"/>
        </w:rPr>
      </w:pPr>
      <w:r w:rsidRPr="00126CF7">
        <w:rPr>
          <w:rFonts w:asciiTheme="minorEastAsia" w:eastAsiaTheme="minorEastAsia" w:hAnsiTheme="minorEastAsia" w:cs="Times New Roman" w:hint="eastAsia"/>
          <w:color w:val="000000"/>
          <w:sz w:val="21"/>
          <w:szCs w:val="21"/>
          <w:highlight w:val="cyan"/>
        </w:rPr>
        <w:t>4、不理解的</w:t>
      </w:r>
    </w:p>
    <w:p w14:paraId="18E8BF3B" w14:textId="33FCF435" w:rsidR="00F91A16" w:rsidRDefault="00F91A16" w:rsidP="00F91A1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  <w:highlight w:val="cyan"/>
        </w:rPr>
      </w:pPr>
    </w:p>
    <w:p w14:paraId="0A3158D3" w14:textId="4310291F" w:rsidR="00F91A16" w:rsidRPr="00F91A16" w:rsidRDefault="00F91A16" w:rsidP="00F91A16">
      <w:pPr>
        <w:pStyle w:val="1"/>
      </w:pPr>
      <w:r>
        <w:rPr>
          <w:rFonts w:hint="eastAsia"/>
        </w:rPr>
        <w:t>一、选择题</w:t>
      </w:r>
    </w:p>
    <w:p w14:paraId="51A8DC4A" w14:textId="48260722" w:rsidR="00F924C6" w:rsidRPr="00BD06F3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1、 main方法是Java程序执行的入口点，关于main方法的方法</w:t>
      </w:r>
      <w:proofErr w:type="gramStart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头以下</w:t>
      </w:r>
      <w:proofErr w:type="gramEnd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哪个是正确的</w:t>
      </w:r>
      <w:r w:rsidR="00DA5CA7"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</w:p>
    <w:p w14:paraId="5617ECFB" w14:textId="77777777" w:rsidR="00F924C6" w:rsidRPr="00BD06F3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A、public static  void  main()</w:t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  <w:t xml:space="preserve">B、public  static  void main(String  a[] ) </w:t>
      </w:r>
    </w:p>
    <w:p w14:paraId="513C3167" w14:textId="031C12F5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C、public static int  main(String  [] </w:t>
      </w:r>
      <w:proofErr w:type="spellStart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arg</w:t>
      </w:r>
      <w:proofErr w:type="spellEnd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) </w:t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  <w:t xml:space="preserve">D、public  void  main(String  </w:t>
      </w:r>
      <w:proofErr w:type="spellStart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arg</w:t>
      </w:r>
      <w:proofErr w:type="spellEnd"/>
      <w:r w:rsidRPr="00BD06F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[])</w:t>
      </w:r>
    </w:p>
    <w:p w14:paraId="6D9A3F8B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5184B2C1" w14:textId="1A353273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</w:t>
      </w:r>
      <w:r w:rsidRPr="00B063A8">
        <w:rPr>
          <w:rFonts w:asciiTheme="minorEastAsia" w:eastAsiaTheme="minorEastAsia" w:hAnsiTheme="minorEastAsia"/>
          <w:color w:val="000000"/>
        </w:rPr>
        <w:t>、</w:t>
      </w:r>
      <w:r w:rsidRPr="00B063A8">
        <w:rPr>
          <w:rFonts w:asciiTheme="minorEastAsia" w:eastAsiaTheme="minorEastAsia" w:hAnsiTheme="minorEastAsia"/>
          <w:color w:val="000000"/>
          <w:szCs w:val="21"/>
        </w:rPr>
        <w:t>在使用interface声明一个接口时，只可以使用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szCs w:val="21"/>
        </w:rPr>
        <w:t>修饰符修饰该接口。</w:t>
      </w:r>
    </w:p>
    <w:p w14:paraId="6ACA684F" w14:textId="77777777" w:rsidR="00F924C6" w:rsidRPr="00B063A8" w:rsidRDefault="00106BF6">
      <w:pPr>
        <w:pStyle w:val="ABCD"/>
        <w:tabs>
          <w:tab w:val="clear" w:pos="2520"/>
          <w:tab w:val="clear" w:pos="4200"/>
          <w:tab w:val="left" w:pos="1902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A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private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</w:p>
    <w:p w14:paraId="72108280" w14:textId="77777777" w:rsidR="00F924C6" w:rsidRPr="00B063A8" w:rsidRDefault="00106BF6">
      <w:pPr>
        <w:pStyle w:val="ABCD"/>
        <w:tabs>
          <w:tab w:val="clear" w:pos="2520"/>
          <w:tab w:val="clear" w:pos="4200"/>
          <w:tab w:val="left" w:pos="1902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B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protected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</w:p>
    <w:p w14:paraId="7E6B669A" w14:textId="77777777" w:rsidR="00F924C6" w:rsidRPr="00B063A8" w:rsidRDefault="00106BF6">
      <w:pPr>
        <w:pStyle w:val="ABCD"/>
        <w:tabs>
          <w:tab w:val="clear" w:pos="2520"/>
          <w:tab w:val="clear" w:pos="4200"/>
          <w:tab w:val="left" w:pos="1902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C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private  protected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  <w:t xml:space="preserve">  </w:t>
      </w:r>
    </w:p>
    <w:p w14:paraId="7711F135" w14:textId="670FF5E7" w:rsidR="00F924C6" w:rsidRPr="00F91A16" w:rsidRDefault="00106BF6" w:rsidP="00F91A16">
      <w:pPr>
        <w:pStyle w:val="ABCD"/>
        <w:tabs>
          <w:tab w:val="clear" w:pos="2520"/>
          <w:tab w:val="clear" w:pos="4200"/>
          <w:tab w:val="left" w:pos="1902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D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public</w:t>
      </w:r>
    </w:p>
    <w:p w14:paraId="1D0A06EB" w14:textId="77777777" w:rsidR="00CC58C1" w:rsidRPr="00E51E7E" w:rsidRDefault="00CC58C1" w:rsidP="00E51E7E">
      <w:pPr>
        <w:rPr>
          <w:rFonts w:asciiTheme="minorEastAsia" w:eastAsiaTheme="minorEastAsia" w:hAnsiTheme="minorEastAsia"/>
          <w:color w:val="000000"/>
        </w:rPr>
      </w:pPr>
    </w:p>
    <w:p w14:paraId="065F6B47" w14:textId="0F0A59AF" w:rsidR="00F924C6" w:rsidRPr="0085718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857188">
        <w:rPr>
          <w:rFonts w:asciiTheme="minorEastAsia" w:eastAsiaTheme="minorEastAsia" w:hAnsiTheme="minorEastAsia"/>
          <w:color w:val="000000"/>
          <w:kern w:val="0"/>
          <w:szCs w:val="21"/>
        </w:rPr>
        <w:t>3</w:t>
      </w:r>
      <w:r w:rsidRPr="00857188">
        <w:rPr>
          <w:rFonts w:asciiTheme="minorEastAsia" w:eastAsiaTheme="minorEastAsia" w:hAnsiTheme="minorEastAsia"/>
          <w:color w:val="000000"/>
        </w:rPr>
        <w:t>、编译并运行以下程序，以下描述哪个选项是正确的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15A3415C" w14:textId="77777777" w:rsidR="00F924C6" w:rsidRPr="0085718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1. </w:t>
      </w:r>
      <w:proofErr w:type="gram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class  A</w:t>
      </w:r>
      <w:proofErr w:type="gramEnd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{</w:t>
      </w:r>
    </w:p>
    <w:p w14:paraId="330F3399" w14:textId="77777777" w:rsidR="00F924C6" w:rsidRPr="0085718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2.  </w:t>
      </w: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gram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protected  </w:t>
      </w:r>
      <w:proofErr w:type="spell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boolean</w:t>
      </w:r>
      <w:proofErr w:type="spellEnd"/>
      <w:proofErr w:type="gramEnd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equals(){</w:t>
      </w:r>
    </w:p>
    <w:p w14:paraId="693B51DE" w14:textId="77777777" w:rsidR="00F924C6" w:rsidRPr="0085718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3.</w:t>
      </w: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gram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return  </w:t>
      </w:r>
      <w:proofErr w:type="spell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super</w:t>
      </w:r>
      <w:proofErr w:type="gramEnd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.equals</w:t>
      </w:r>
      <w:proofErr w:type="spellEnd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();</w:t>
      </w:r>
    </w:p>
    <w:p w14:paraId="23C090F6" w14:textId="77777777" w:rsidR="00F924C6" w:rsidRPr="0085718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4.  </w:t>
      </w:r>
      <w:proofErr w:type="gramStart"/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}</w:t>
      </w:r>
      <w:proofErr w:type="gramEnd"/>
    </w:p>
    <w:p w14:paraId="2D85E2A5" w14:textId="77777777" w:rsidR="00F924C6" w:rsidRPr="0085718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>5.</w:t>
      </w:r>
      <w:r w:rsidRPr="00857188">
        <w:rPr>
          <w:rFonts w:asciiTheme="minorEastAsia" w:eastAsiaTheme="minorEastAsia" w:hAnsiTheme="minorEastAsia"/>
          <w:color w:val="000000"/>
          <w:sz w:val="21"/>
          <w:szCs w:val="21"/>
        </w:rPr>
        <w:tab/>
        <w:t>}</w:t>
      </w:r>
    </w:p>
    <w:p w14:paraId="04548D0A" w14:textId="77777777" w:rsidR="00F924C6" w:rsidRPr="00857188" w:rsidRDefault="00106BF6">
      <w:pPr>
        <w:pStyle w:val="ABCD"/>
        <w:tabs>
          <w:tab w:val="clear" w:pos="2520"/>
          <w:tab w:val="clear" w:pos="4200"/>
          <w:tab w:val="clear" w:pos="5880"/>
          <w:tab w:val="left" w:pos="4253"/>
          <w:tab w:val="left" w:pos="5670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857188">
        <w:rPr>
          <w:rFonts w:asciiTheme="minorEastAsia" w:eastAsiaTheme="minorEastAsia" w:hAnsiTheme="minorEastAsia"/>
          <w:color w:val="000000"/>
        </w:rPr>
        <w:t>A、编译通过运行无异常</w:t>
      </w:r>
      <w:r w:rsidRPr="00857188">
        <w:rPr>
          <w:rFonts w:asciiTheme="minorEastAsia" w:eastAsiaTheme="minorEastAsia" w:hAnsiTheme="minorEastAsia"/>
          <w:color w:val="000000"/>
        </w:rPr>
        <w:tab/>
        <w:t>B、编译通过但运行时出错</w:t>
      </w:r>
    </w:p>
    <w:p w14:paraId="12A2E4B0" w14:textId="6A5981E6" w:rsidR="00F924C6" w:rsidRDefault="00106BF6" w:rsidP="00F91A16">
      <w:pPr>
        <w:pStyle w:val="ABCD"/>
        <w:tabs>
          <w:tab w:val="clear" w:pos="4200"/>
          <w:tab w:val="left" w:pos="4253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857188">
        <w:rPr>
          <w:rFonts w:asciiTheme="minorEastAsia" w:eastAsiaTheme="minorEastAsia" w:hAnsiTheme="minorEastAsia"/>
          <w:color w:val="000000"/>
        </w:rPr>
        <w:t>C、行2出错，不能成功编译</w:t>
      </w:r>
      <w:r w:rsidRPr="00857188">
        <w:rPr>
          <w:rFonts w:asciiTheme="minorEastAsia" w:eastAsiaTheme="minorEastAsia" w:hAnsiTheme="minorEastAsia"/>
          <w:color w:val="000000"/>
        </w:rPr>
        <w:tab/>
        <w:t>D、不能成功编译，行3出错</w:t>
      </w:r>
    </w:p>
    <w:p w14:paraId="661D7539" w14:textId="77777777" w:rsidR="00871344" w:rsidRPr="00B063A8" w:rsidRDefault="00871344">
      <w:pPr>
        <w:rPr>
          <w:rFonts w:asciiTheme="minorEastAsia" w:eastAsiaTheme="minorEastAsia" w:hAnsiTheme="minorEastAsia"/>
          <w:color w:val="000000"/>
        </w:rPr>
      </w:pPr>
    </w:p>
    <w:p w14:paraId="0E2BF7E7" w14:textId="1A3E3280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4、J</w:t>
      </w:r>
      <w:r w:rsidRPr="00B063A8">
        <w:rPr>
          <w:rFonts w:asciiTheme="minorEastAsia" w:eastAsiaTheme="minorEastAsia" w:hAnsiTheme="minorEastAsia"/>
          <w:color w:val="000000"/>
          <w:szCs w:val="21"/>
        </w:rPr>
        <w:t>ava的字符类型采用的是Unicode编码方案，每个Unicode码占用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个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>比特位。</w:t>
      </w:r>
    </w:p>
    <w:p w14:paraId="47D202BA" w14:textId="77777777" w:rsidR="00F924C6" w:rsidRPr="00B063A8" w:rsidRDefault="00106BF6">
      <w:pPr>
        <w:pStyle w:val="ABCD"/>
        <w:tabs>
          <w:tab w:val="clear" w:pos="2520"/>
          <w:tab w:val="clear" w:pos="4200"/>
          <w:tab w:val="clear" w:pos="5880"/>
          <w:tab w:val="left" w:pos="2106"/>
          <w:tab w:val="left" w:pos="4253"/>
          <w:tab w:val="left" w:pos="6237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szCs w:val="21"/>
          <w:lang w:val="en-US"/>
        </w:rPr>
        <w:t>A</w:t>
      </w:r>
      <w:r w:rsidRPr="00B063A8">
        <w:rPr>
          <w:rFonts w:asciiTheme="minorEastAsia" w:eastAsiaTheme="minorEastAsia" w:hAnsiTheme="minorEastAsia"/>
          <w:color w:val="00000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8 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  <w:t>B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16  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  <w:t>C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32  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  <w:t>D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64</w:t>
      </w:r>
    </w:p>
    <w:p w14:paraId="5EBF810B" w14:textId="77777777" w:rsidR="00F924C6" w:rsidRPr="00B063A8" w:rsidRDefault="00F924C6">
      <w:pPr>
        <w:rPr>
          <w:rFonts w:asciiTheme="minorEastAsia" w:eastAsiaTheme="minorEastAsia" w:hAnsiTheme="minorEastAsia"/>
          <w:color w:val="000000"/>
        </w:rPr>
      </w:pPr>
    </w:p>
    <w:p w14:paraId="73C67D47" w14:textId="05878083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5、</w:t>
      </w:r>
      <w:r w:rsidRPr="00B063A8">
        <w:rPr>
          <w:rFonts w:asciiTheme="minorEastAsia" w:eastAsiaTheme="minorEastAsia" w:hAnsiTheme="minorEastAsia"/>
          <w:color w:val="000000"/>
        </w:rPr>
        <w:t>以下</w:t>
      </w:r>
      <w:r w:rsidRPr="00B063A8">
        <w:rPr>
          <w:rFonts w:asciiTheme="minorEastAsia" w:eastAsiaTheme="minorEastAsia" w:hAnsiTheme="minorEastAsia"/>
          <w:color w:val="000000"/>
          <w:szCs w:val="21"/>
        </w:rPr>
        <w:t>关于构造函数的描述错误的是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20C0F76B" w14:textId="77777777" w:rsidR="00F924C6" w:rsidRPr="00B063A8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B063A8">
        <w:rPr>
          <w:rFonts w:asciiTheme="minorEastAsia" w:eastAsiaTheme="minorEastAsia" w:hAnsiTheme="minorEastAsia"/>
          <w:color w:val="000000"/>
        </w:rPr>
        <w:t>A、构造函数的返回类型只能是void型。</w:t>
      </w:r>
    </w:p>
    <w:p w14:paraId="25E089A2" w14:textId="77777777" w:rsidR="00F924C6" w:rsidRPr="00B063A8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C92DE4">
        <w:rPr>
          <w:rFonts w:asciiTheme="minorEastAsia" w:eastAsiaTheme="minorEastAsia" w:hAnsiTheme="minorEastAsia"/>
          <w:color w:val="000000"/>
        </w:rPr>
        <w:t>B、构造函数是类的一种特殊函数，它的方法名必须与类名相同。</w:t>
      </w:r>
    </w:p>
    <w:p w14:paraId="320CC373" w14:textId="77777777" w:rsidR="00F924C6" w:rsidRPr="00B063A8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B063A8">
        <w:rPr>
          <w:rFonts w:asciiTheme="minorEastAsia" w:eastAsiaTheme="minorEastAsia" w:hAnsiTheme="minorEastAsia"/>
          <w:color w:val="000000"/>
        </w:rPr>
        <w:t>C、构造函数的主要作用是完成对类的对象的初始化工作。</w:t>
      </w:r>
    </w:p>
    <w:p w14:paraId="2EB2E413" w14:textId="77777777" w:rsidR="00F924C6" w:rsidRPr="00B063A8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</w:rPr>
      </w:pPr>
      <w:r w:rsidRPr="00B063A8">
        <w:rPr>
          <w:rFonts w:asciiTheme="minorEastAsia" w:eastAsiaTheme="minorEastAsia" w:hAnsiTheme="minorEastAsia"/>
          <w:color w:val="000000"/>
        </w:rPr>
        <w:t>D、一般在创建新对象时，系统会自动调用构造函数。</w:t>
      </w:r>
    </w:p>
    <w:p w14:paraId="1FE489D1" w14:textId="77777777" w:rsidR="00F924C6" w:rsidRPr="00B063A8" w:rsidRDefault="00F924C6">
      <w:pPr>
        <w:rPr>
          <w:rFonts w:asciiTheme="minorEastAsia" w:eastAsiaTheme="minorEastAsia" w:hAnsiTheme="minorEastAsia"/>
          <w:color w:val="000000"/>
        </w:rPr>
      </w:pPr>
    </w:p>
    <w:p w14:paraId="1D87D365" w14:textId="2463B26F" w:rsidR="00F924C6" w:rsidRPr="00B063A8" w:rsidRDefault="00106BF6">
      <w:pPr>
        <w:rPr>
          <w:rFonts w:asciiTheme="minorEastAsia" w:eastAsiaTheme="minorEastAsia" w:hAnsiTheme="minorEastAsia"/>
          <w:color w:val="000000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6、</w:t>
      </w:r>
      <w:r w:rsidRPr="00B063A8">
        <w:rPr>
          <w:rFonts w:asciiTheme="minorEastAsia" w:eastAsiaTheme="minorEastAsia" w:hAnsiTheme="minorEastAsia"/>
          <w:color w:val="000000"/>
        </w:rPr>
        <w:t>程序如下，关于程序的描述哪个是正确的？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7EC59391" w14:textId="77777777" w:rsidR="00F924C6" w:rsidRPr="00B063A8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>Person{</w:t>
      </w:r>
      <w:proofErr w:type="gramEnd"/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</w:p>
    <w:p w14:paraId="7CBB259F" w14:textId="77777777" w:rsidR="00F924C6" w:rsidRPr="00B063A8" w:rsidRDefault="00106BF6">
      <w:pPr>
        <w:pStyle w:val="a8"/>
        <w:spacing w:line="240" w:lineRule="auto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 xml:space="preserve">static int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>arr</w:t>
      </w:r>
      <w:proofErr w:type="spellEnd"/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>[</w:t>
      </w:r>
      <w:proofErr w:type="gramEnd"/>
      <w:r w:rsidRPr="00B063A8">
        <w:rPr>
          <w:rFonts w:asciiTheme="minorEastAsia" w:eastAsiaTheme="minorEastAsia" w:hAnsiTheme="minorEastAsia"/>
          <w:color w:val="000000"/>
          <w:sz w:val="21"/>
          <w:szCs w:val="21"/>
        </w:rPr>
        <w:t>] = new int[10];</w:t>
      </w:r>
    </w:p>
    <w:p w14:paraId="329F4005" w14:textId="77777777" w:rsidR="00F924C6" w:rsidRPr="00B063A8" w:rsidRDefault="00106BF6">
      <w:pPr>
        <w:pStyle w:val="a8"/>
        <w:spacing w:line="240" w:lineRule="auto"/>
        <w:ind w:firstLine="420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String a[]) </w:t>
      </w:r>
    </w:p>
    <w:p w14:paraId="2267D204" w14:textId="77777777" w:rsidR="00F924C6" w:rsidRPr="00B063A8" w:rsidRDefault="00106BF6">
      <w:pPr>
        <w:pStyle w:val="a8"/>
        <w:spacing w:line="240" w:lineRule="auto"/>
        <w:ind w:firstLine="420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  {   </w:t>
      </w:r>
    </w:p>
    <w:p w14:paraId="03F0A0E6" w14:textId="77777777" w:rsidR="00F924C6" w:rsidRPr="00B063A8" w:rsidRDefault="00106BF6">
      <w:pPr>
        <w:pStyle w:val="a8"/>
        <w:spacing w:line="240" w:lineRule="auto"/>
        <w:ind w:firstLineChars="500" w:firstLine="1050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arr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[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1]);  </w:t>
      </w:r>
    </w:p>
    <w:p w14:paraId="415948EF" w14:textId="77777777" w:rsidR="00F924C6" w:rsidRPr="00B063A8" w:rsidRDefault="00106BF6">
      <w:pPr>
        <w:pStyle w:val="a8"/>
        <w:spacing w:line="240" w:lineRule="auto"/>
        <w:ind w:firstLineChars="395" w:firstLine="829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lastRenderedPageBreak/>
        <w:t xml:space="preserve">} </w:t>
      </w:r>
    </w:p>
    <w:p w14:paraId="194FC734" w14:textId="77777777" w:rsidR="00F924C6" w:rsidRPr="00B063A8" w:rsidRDefault="00106BF6">
      <w:pPr>
        <w:pStyle w:val="a8"/>
        <w:spacing w:line="240" w:lineRule="auto"/>
        <w:ind w:firstLineChars="95" w:firstLine="199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} </w:t>
      </w:r>
    </w:p>
    <w:p w14:paraId="2499C938" w14:textId="77777777" w:rsidR="00F924C6" w:rsidRPr="00B063A8" w:rsidRDefault="00106BF6">
      <w:pPr>
        <w:pStyle w:val="ABCD"/>
        <w:tabs>
          <w:tab w:val="clear" w:pos="4200"/>
          <w:tab w:val="left" w:pos="4253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A、编译将产生错误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B、编译时正确，但运行时将产生错误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</w:p>
    <w:p w14:paraId="3AC92D14" w14:textId="77777777" w:rsidR="00F924C6" w:rsidRPr="00B063A8" w:rsidRDefault="00106BF6">
      <w:pPr>
        <w:pStyle w:val="ABCD"/>
        <w:tabs>
          <w:tab w:val="clear" w:pos="4200"/>
          <w:tab w:val="left" w:pos="4253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C、正确，输出0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D、正确，输出null</w:t>
      </w:r>
    </w:p>
    <w:p w14:paraId="52D339E5" w14:textId="36D9F237" w:rsidR="00F924C6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4D33550D" w14:textId="77777777" w:rsidR="007C0FED" w:rsidRPr="00B063A8" w:rsidRDefault="007C0FED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0C60FA09" w14:textId="4E04C066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7、有语句String s=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”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hello world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”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 ，以下操作哪个是不合法的？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7F64D7B3" w14:textId="77777777" w:rsidR="00F924C6" w:rsidRPr="00B063A8" w:rsidRDefault="00106BF6">
      <w:pPr>
        <w:pStyle w:val="ABCD"/>
        <w:tabs>
          <w:tab w:val="clear" w:pos="2520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A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=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s.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length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);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</w:p>
    <w:p w14:paraId="5AB3E337" w14:textId="77777777" w:rsidR="00F924C6" w:rsidRPr="00B063A8" w:rsidRDefault="00106BF6">
      <w:pPr>
        <w:pStyle w:val="ABCD"/>
        <w:tabs>
          <w:tab w:val="clear" w:pos="2520"/>
          <w:tab w:val="left" w:pos="4002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B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s&gt;&gt;&gt;=3;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</w:p>
    <w:p w14:paraId="4220921E" w14:textId="77777777" w:rsidR="00F924C6" w:rsidRPr="00B063A8" w:rsidRDefault="00106BF6">
      <w:pPr>
        <w:pStyle w:val="ABCD"/>
        <w:tabs>
          <w:tab w:val="clear" w:pos="2520"/>
          <w:tab w:val="clear" w:pos="4200"/>
          <w:tab w:val="left" w:pos="4253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C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ts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=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s.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trim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);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ab/>
      </w:r>
    </w:p>
    <w:p w14:paraId="76925A44" w14:textId="77777777" w:rsidR="00F924C6" w:rsidRPr="00B063A8" w:rsidRDefault="00106BF6">
      <w:pPr>
        <w:pStyle w:val="ABCD"/>
        <w:tabs>
          <w:tab w:val="clear" w:pos="2520"/>
          <w:tab w:val="clear" w:pos="4200"/>
          <w:tab w:val="left" w:pos="4253"/>
        </w:tabs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D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String t=s+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”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!”;</w:t>
      </w:r>
    </w:p>
    <w:p w14:paraId="679DECF2" w14:textId="7B9EC557" w:rsidR="00F924C6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3097DEB3" w14:textId="77777777" w:rsidR="00F924C6" w:rsidRPr="00C92DE4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8、给出如下代码:</w:t>
      </w:r>
    </w:p>
    <w:p w14:paraId="4D474A40" w14:textId="77777777" w:rsidR="00F924C6" w:rsidRPr="00C92DE4" w:rsidRDefault="00106BF6">
      <w:pPr>
        <w:pStyle w:val="a8"/>
        <w:spacing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 w:val="21"/>
          <w:szCs w:val="21"/>
        </w:rPr>
      </w:pP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 xml:space="preserve">class </w:t>
      </w:r>
      <w:proofErr w:type="gramStart"/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>Test{</w:t>
      </w:r>
      <w:proofErr w:type="gramEnd"/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br/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ab/>
        <w:t>private int m;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br/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ab/>
        <w:t>public static void fun(){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br/>
        <w:t xml:space="preserve">  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ab/>
        <w:t>// some code...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br/>
        <w:t xml:space="preserve">  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tab/>
        <w:t>}</w:t>
      </w:r>
      <w:r w:rsidRPr="00C92DE4">
        <w:rPr>
          <w:rFonts w:asciiTheme="minorEastAsia" w:eastAsiaTheme="minorEastAsia" w:hAnsiTheme="minorEastAsia"/>
          <w:color w:val="000000"/>
          <w:kern w:val="0"/>
          <w:sz w:val="21"/>
          <w:szCs w:val="21"/>
        </w:rPr>
        <w:br/>
        <w:t xml:space="preserve"> }</w:t>
      </w:r>
    </w:p>
    <w:p w14:paraId="42F84F31" w14:textId="23E5C8C3" w:rsidR="00F924C6" w:rsidRPr="00C92DE4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如何使成员变量m 被函数fun()直接访问?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4B02F1C0" w14:textId="77777777" w:rsidR="00F924C6" w:rsidRPr="00C92DE4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A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、将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private int m 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改为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protected int m</w:t>
      </w:r>
    </w:p>
    <w:p w14:paraId="4B01429E" w14:textId="77777777" w:rsidR="00F924C6" w:rsidRPr="00C92DE4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B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、将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private int m 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改为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 public int m</w:t>
      </w:r>
    </w:p>
    <w:p w14:paraId="0A658882" w14:textId="77777777" w:rsidR="00F924C6" w:rsidRPr="00C92DE4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C、将private int m 改为 static int m</w:t>
      </w:r>
    </w:p>
    <w:p w14:paraId="7432A649" w14:textId="2170DB84" w:rsidR="00F924C6" w:rsidRPr="00C92DE4" w:rsidRDefault="00106BF6">
      <w:pPr>
        <w:pStyle w:val="ABCD"/>
        <w:spacing w:afterLines="0" w:after="0" w:line="240" w:lineRule="auto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</w:pP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>D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、将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private int m 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</w:rPr>
        <w:t>改为</w:t>
      </w:r>
      <w:r w:rsidRPr="00C92DE4">
        <w:rPr>
          <w:rFonts w:asciiTheme="minorEastAsia" w:eastAsiaTheme="minorEastAsia" w:hAnsiTheme="minorEastAsia"/>
          <w:color w:val="000000"/>
          <w:kern w:val="0"/>
          <w:szCs w:val="21"/>
          <w:lang w:val="en-US"/>
        </w:rPr>
        <w:t xml:space="preserve"> int m</w:t>
      </w:r>
    </w:p>
    <w:p w14:paraId="56222E29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7851CD9B" w14:textId="436FBF6B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9、关于下列代码书法正确的是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</w:p>
    <w:p w14:paraId="7549B708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public class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A{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 </w:t>
      </w:r>
    </w:p>
    <w:p w14:paraId="27FF9456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       public void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){ } </w:t>
      </w:r>
    </w:p>
    <w:p w14:paraId="12EA6669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       public String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){  </w:t>
      </w:r>
    </w:p>
    <w:p w14:paraId="45678257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500" w:firstLine="105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return “a”;  </w:t>
      </w:r>
    </w:p>
    <w:p w14:paraId="2F00264A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}  </w:t>
      </w:r>
    </w:p>
    <w:p w14:paraId="33C9A0D4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       public double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int x){  return 1.0;  }</w:t>
      </w:r>
    </w:p>
    <w:p w14:paraId="592BA47B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} </w:t>
      </w:r>
    </w:p>
    <w:p w14:paraId="7A51D6C0" w14:textId="77777777" w:rsidR="00F924C6" w:rsidRPr="00B063A8" w:rsidRDefault="00106BF6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无编译错误</w:t>
      </w:r>
    </w:p>
    <w:p w14:paraId="30A87C50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B、代码public String doit()行，出现编译错误 </w:t>
      </w:r>
    </w:p>
    <w:p w14:paraId="4AB5C694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C、代码public double doit(int x)行，出现编译错误   </w:t>
      </w:r>
    </w:p>
    <w:p w14:paraId="3A8FFA7A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D、代码return “a”;行处出现编译错误</w:t>
      </w:r>
    </w:p>
    <w:p w14:paraId="4088E493" w14:textId="02EC17AD" w:rsidR="00F924C6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5DB52505" w14:textId="77777777" w:rsidR="002A3D08" w:rsidRPr="00B063A8" w:rsidRDefault="002A3D08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5EB5B577" w14:textId="3265239E" w:rsidR="00F924C6" w:rsidRPr="00BD06F3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10</w:t>
      </w:r>
      <w:bookmarkStart w:id="0" w:name="_Hlk515735731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、以下关于java异常说法不正确的是</w:t>
      </w:r>
      <w:r w:rsidR="00DA5CA7" w:rsidRPr="00BD06F3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7BFF7CCE" w14:textId="77777777" w:rsidR="00F924C6" w:rsidRPr="00BD06F3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A、Throwable 类是 Java 语言中Error类和Exception类的父类 </w:t>
      </w:r>
    </w:p>
    <w:p w14:paraId="1363DE3B" w14:textId="77777777" w:rsidR="00F924C6" w:rsidRPr="00BD06F3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 xml:space="preserve">B、当异常对象是Exception类（或其子类）的实例时，能通过 Java 虚拟机或者 throw 语句抛出该异常对象，并能通过try…catch…finally处理 </w:t>
      </w:r>
    </w:p>
    <w:p w14:paraId="7951266B" w14:textId="77777777" w:rsidR="00F924C6" w:rsidRPr="00BD06F3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C、如果只用一个catch块捕捉多个异常对象，则catch 子句中的参数类型应是所有异常对象的父类 </w:t>
      </w:r>
    </w:p>
    <w:p w14:paraId="393BBE6C" w14:textId="77777777" w:rsidR="00F924C6" w:rsidRPr="00BD06F3" w:rsidRDefault="00106BF6">
      <w:pPr>
        <w:pStyle w:val="Style12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>以上说法都不对</w:t>
      </w:r>
    </w:p>
    <w:p w14:paraId="44051046" w14:textId="77777777" w:rsidR="00F924C6" w:rsidRPr="00BD06F3" w:rsidRDefault="00F924C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114E1B82" w14:textId="3ADE5044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  <w:highlight w:val="yellow"/>
        </w:rPr>
      </w:pP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11、字符串可以分为两大类</w:t>
      </w:r>
      <w:r w:rsidR="00DA5CA7" w:rsidRPr="00BD06F3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br/>
        <w:t>A、String类、</w:t>
      </w:r>
      <w:proofErr w:type="spellStart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StringBuffer</w:t>
      </w:r>
      <w:proofErr w:type="spellEnd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类</w:t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  <w:t>B、</w:t>
      </w:r>
      <w:proofErr w:type="spellStart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StringBuffer</w:t>
      </w:r>
      <w:proofErr w:type="spellEnd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 xml:space="preserve">类、StringBuilder类      </w:t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br/>
        <w:t>C、String类、</w:t>
      </w:r>
      <w:proofErr w:type="spellStart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StringBuilde</w:t>
      </w:r>
      <w:proofErr w:type="spellEnd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类</w:t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ab/>
        <w:t>D、String类和</w:t>
      </w:r>
      <w:proofErr w:type="spellStart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StringBuffer</w:t>
      </w:r>
      <w:proofErr w:type="spellEnd"/>
      <w:r w:rsidRPr="00BD06F3">
        <w:rPr>
          <w:rFonts w:asciiTheme="minorEastAsia" w:eastAsiaTheme="minorEastAsia" w:hAnsiTheme="minorEastAsia"/>
          <w:color w:val="000000"/>
          <w:kern w:val="0"/>
          <w:szCs w:val="21"/>
        </w:rPr>
        <w:t>、StringBuilder类</w:t>
      </w:r>
    </w:p>
    <w:p w14:paraId="7C82080A" w14:textId="77777777" w:rsidR="00F924C6" w:rsidRPr="00B063A8" w:rsidRDefault="00F924C6">
      <w:pPr>
        <w:rPr>
          <w:rFonts w:asciiTheme="minorEastAsia" w:eastAsiaTheme="minorEastAsia" w:hAnsiTheme="minorEastAsia"/>
          <w:highlight w:val="yellow"/>
        </w:rPr>
      </w:pPr>
    </w:p>
    <w:p w14:paraId="4F73B81D" w14:textId="77777777" w:rsidR="00F924C6" w:rsidRPr="00B063A8" w:rsidRDefault="00F924C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256B0C19" w14:textId="675F9AC1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12、以下哪个方法用于定义线程的执行体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6BBF393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A、start()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init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C、run()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D、main()</w:t>
      </w:r>
    </w:p>
    <w:p w14:paraId="4C8E6A95" w14:textId="0C223184" w:rsidR="00952117" w:rsidRDefault="00952117" w:rsidP="00952117"/>
    <w:p w14:paraId="0A5AA424" w14:textId="522CD400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13、函数重载是指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bookmarkEnd w:id="0"/>
    <w:p w14:paraId="5257C08F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A、两个或两个以上的函数取相同的函数名，但形参的个数或类型不同 </w:t>
      </w:r>
    </w:p>
    <w:p w14:paraId="0B8312BB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B、两个以上的函数取相同的名字和具有相同的参数个数，但形参的类型可以不同 </w:t>
      </w:r>
    </w:p>
    <w:p w14:paraId="3E724F2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C、两个以上的函数名字不同，但形参的个数或类型相同 </w:t>
      </w:r>
    </w:p>
    <w:p w14:paraId="42543083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D、两个以上的函数取相同的函数名，并且函数的返回类型相同</w:t>
      </w:r>
    </w:p>
    <w:p w14:paraId="32D5F027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546AC47C" w14:textId="54784328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14</w:t>
      </w:r>
      <w:bookmarkStart w:id="1" w:name="_Hlk59307194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、执行下面的程序，输出结果是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F00AB5B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 class Test {</w:t>
      </w:r>
    </w:p>
    <w:p w14:paraId="77BA8185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 x= 12;</w:t>
      </w:r>
    </w:p>
    <w:p w14:paraId="4907C5C0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method(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 x) {</w:t>
      </w:r>
    </w:p>
    <w:p w14:paraId="4A3A2919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x+=x;</w:t>
      </w:r>
    </w:p>
    <w:p w14:paraId="34476F76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(x);</w:t>
      </w:r>
    </w:p>
    <w:p w14:paraId="338BD15E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15EBD247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12EE9A14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Test t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Test(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6699B227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t.method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(5);</w:t>
      </w:r>
    </w:p>
    <w:p w14:paraId="3154678C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0E15367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5ED7F79B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A、5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B、10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C、12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D、17  </w:t>
      </w:r>
    </w:p>
    <w:p w14:paraId="1E42D6DE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</w:t>
      </w:r>
      <w:bookmarkEnd w:id="1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</w:p>
    <w:p w14:paraId="0539C929" w14:textId="78762475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15、下列关于修饰符混用的说法，错误的是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4E6DA73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A、abstract不能与final并列修饰同一个类</w:t>
      </w:r>
    </w:p>
    <w:p w14:paraId="77573C39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B、abstract类中可以有private的成员</w:t>
      </w:r>
    </w:p>
    <w:p w14:paraId="68AE5DBA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C、abstract方法必须在abstract类中</w:t>
      </w:r>
    </w:p>
    <w:p w14:paraId="044E8EB4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D、static方法中能处理非static的属性</w:t>
      </w:r>
    </w:p>
    <w:p w14:paraId="54C5329B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  <w:highlight w:val="yellow"/>
        </w:rPr>
      </w:pPr>
    </w:p>
    <w:p w14:paraId="0A2A0E69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0A77974F" w14:textId="24D733BF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16、接口Statement中定义的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executeUpdate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返回的类型是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</w:p>
    <w:p w14:paraId="28F457EA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A、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ResultSet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 int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C、 Boolean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 String</w:t>
      </w:r>
    </w:p>
    <w:p w14:paraId="40DD77E9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2C867B83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3E3D1380" w14:textId="79B23A26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17、下列关于Arrays类说法错误的是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A、Arrays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类用于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对数组进行排序和搜索的类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>B、Arrays类提供了sort()和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binarySearch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()的方法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C、Arrays类是自定义的可以实现排序和查找的操作类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D、Arrays类定义在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java.util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包中</w:t>
      </w:r>
    </w:p>
    <w:p w14:paraId="4821F735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5A1580B2" w14:textId="1BC3B7FB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18、下列关于泛型说法正确的是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A、泛型是JDK1.5增加的最重要的Java语言特性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B、使用泛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型针对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不同的类有不同的处理办法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C、在编译阶段后，泛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型信息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会进入到运行时阶段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D、泛型的类型参数包括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类类型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和简单类型</w:t>
      </w:r>
    </w:p>
    <w:p w14:paraId="05F721B5" w14:textId="77777777" w:rsidR="00F924C6" w:rsidRPr="00B063A8" w:rsidRDefault="00F924C6">
      <w:pPr>
        <w:pStyle w:val="a9"/>
        <w:ind w:firstLineChars="0" w:firstLine="0"/>
        <w:rPr>
          <w:rFonts w:asciiTheme="minorEastAsia" w:eastAsiaTheme="minorEastAsia" w:hAnsiTheme="minorEastAsia"/>
        </w:rPr>
      </w:pPr>
    </w:p>
    <w:p w14:paraId="069DDDBA" w14:textId="77777777" w:rsidR="00F924C6" w:rsidRPr="00B063A8" w:rsidRDefault="00F924C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714FE7F5" w14:textId="49ED2EBA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19、在Servlet处理请求的方式为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21829578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以进程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的方式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 B、以程序的方式</w:t>
      </w:r>
    </w:p>
    <w:p w14:paraId="29ACF2FD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C、以线程的方式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 D、以响应的方式</w:t>
      </w:r>
    </w:p>
    <w:p w14:paraId="6AF297F1" w14:textId="77777777" w:rsidR="00F924C6" w:rsidRPr="00B063A8" w:rsidRDefault="00F924C6">
      <w:pPr>
        <w:pStyle w:val="a9"/>
        <w:ind w:firstLineChars="0" w:firstLine="0"/>
        <w:rPr>
          <w:rFonts w:asciiTheme="minorEastAsia" w:eastAsiaTheme="minorEastAsia" w:hAnsiTheme="minorEastAsia"/>
        </w:rPr>
      </w:pPr>
    </w:p>
    <w:p w14:paraId="7A2C554A" w14:textId="77777777" w:rsidR="00F924C6" w:rsidRPr="00B063A8" w:rsidRDefault="00F924C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11D0E1D6" w14:textId="7E10EF5B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20、关于Java web，以下说法错误的是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574879E" w14:textId="77777777" w:rsidR="00F924C6" w:rsidRPr="00B063A8" w:rsidRDefault="00106BF6">
      <w:pPr>
        <w:pStyle w:val="Style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Java在服务器端的应用非常的丰富，比如Servlet，JSP和第三方框架等等</w:t>
      </w:r>
    </w:p>
    <w:p w14:paraId="328366B5" w14:textId="77777777" w:rsidR="00F924C6" w:rsidRPr="00B063A8" w:rsidRDefault="00106BF6">
      <w:pPr>
        <w:pStyle w:val="Style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Java在前端的应用非常的丰富，比如Servlet，JSP和第三方框架等等</w:t>
      </w:r>
    </w:p>
    <w:p w14:paraId="7607EAF8" w14:textId="77777777" w:rsidR="00F924C6" w:rsidRPr="00B063A8" w:rsidRDefault="00106BF6">
      <w:pPr>
        <w:pStyle w:val="Style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使用Servlet或者Filter拦截请求</w:t>
      </w:r>
    </w:p>
    <w:p w14:paraId="28CE154B" w14:textId="77777777" w:rsidR="00F924C6" w:rsidRPr="00B063A8" w:rsidRDefault="00106BF6">
      <w:pPr>
        <w:pStyle w:val="Style12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使用MVC的思想设计架构，使用约定，XML或 Annotation实现配置，运用Java面向对象的特点，面向对象实现请求和响应的流程，支持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Jsp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，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Freemarker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，Velocity等视图。</w:t>
      </w:r>
    </w:p>
    <w:p w14:paraId="0513B8FD" w14:textId="77777777" w:rsidR="00F924C6" w:rsidRPr="00B063A8" w:rsidRDefault="00F924C6">
      <w:pPr>
        <w:pStyle w:val="a9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258CAC40" w14:textId="31C0BC0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21、关于封装下面介绍错误的是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20B8E440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A、封装将变化隔离</w:t>
      </w:r>
    </w:p>
    <w:p w14:paraId="70192C4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B、封装提高重用性</w:t>
      </w:r>
    </w:p>
    <w:p w14:paraId="10C4DFD6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C、封装安全性</w:t>
      </w:r>
    </w:p>
    <w:p w14:paraId="6BCBDD32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D、只有被private修饰才叫做封装。</w:t>
      </w:r>
    </w:p>
    <w:p w14:paraId="06F1B9CF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10D386B8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1DE3F598" w14:textId="1A0D7D95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22、下列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关于类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方法的声明，不正确的是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4D519D43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A、方法定义了类所许可的行动</w:t>
      </w:r>
    </w:p>
    <w:p w14:paraId="4F0AF366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B、从一个类所创建的所有对象可以使用同一组</w:t>
      </w:r>
      <w:r w:rsidRPr="00B063A8">
        <w:rPr>
          <w:rFonts w:asciiTheme="minorEastAsia" w:eastAsiaTheme="minorEastAsia" w:hAnsiTheme="minorEastAsia"/>
          <w:color w:val="000000"/>
          <w:szCs w:val="21"/>
        </w:rPr>
        <w:t>属性和方法</w:t>
      </w:r>
      <w:r w:rsidRPr="00B063A8">
        <w:rPr>
          <w:rFonts w:asciiTheme="minorEastAsia" w:eastAsiaTheme="minorEastAsia" w:hAnsiTheme="minorEastAsia"/>
          <w:color w:val="000000"/>
          <w:szCs w:val="21"/>
        </w:rPr>
        <w:t> </w:t>
      </w:r>
    </w:p>
    <w:p w14:paraId="722864A5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C、每个方法应该有一个参数</w:t>
      </w:r>
    </w:p>
    <w:p w14:paraId="12AA10EB" w14:textId="77777777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D、如果在同一个类中定义了类似的操作，则他们的行为应该是类似的</w:t>
      </w:r>
    </w:p>
    <w:p w14:paraId="2157CE55" w14:textId="77777777" w:rsidR="00F924C6" w:rsidRPr="00B063A8" w:rsidRDefault="00F924C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409346E1" w14:textId="5B3CE8A3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23、在面向对象程序设计语言中，对象之间通过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方式进行通信。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>A、消息传递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B、继承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 C、引用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 D、多态</w:t>
      </w:r>
    </w:p>
    <w:p w14:paraId="6D1301D3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0D39DE90" w14:textId="3434E720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24、下面哪个是Java语言中正确的标识符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001BE4CD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A、3com </w:t>
      </w:r>
    </w:p>
    <w:p w14:paraId="49253F93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B、import </w:t>
      </w:r>
    </w:p>
    <w:p w14:paraId="3504BF9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C、that </w:t>
      </w:r>
    </w:p>
    <w:p w14:paraId="1237269A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D、this</w:t>
      </w:r>
    </w:p>
    <w:p w14:paraId="68D0A980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6B0442F4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1D896BAD" w14:textId="7530CA5B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25、下面哪个语句（初始化数组）是不正确的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 xml:space="preserve">A、int x[] = {1,2,3};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B、int x[3] = {1,2,3};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br/>
        <w:t xml:space="preserve">C、int[] x = {1,2,3};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D、int x[] = new int[]{1,2,3};</w:t>
      </w:r>
    </w:p>
    <w:p w14:paraId="3BF48804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2F12D5D3" w14:textId="23EE498A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26、下列面向对象的分析与设计的描述，正确的是</w:t>
      </w:r>
      <w:r w:rsidR="00DA5CA7">
        <w:rPr>
          <w:rFonts w:asciiTheme="minorEastAsia" w:eastAsiaTheme="minorEastAsia" w:hAnsiTheme="minorEastAsia"/>
        </w:rPr>
        <w:t>（   ）</w:t>
      </w:r>
      <w:r w:rsidRPr="00B063A8">
        <w:rPr>
          <w:rFonts w:asciiTheme="minorEastAsia" w:eastAsiaTheme="minorEastAsia" w:hAnsiTheme="minorEastAsia"/>
        </w:rPr>
        <w:t xml:space="preserve"> </w:t>
      </w:r>
    </w:p>
    <w:p w14:paraId="00A1C75D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A、 面向对象分析软件做什么，设计描述软件要怎么做。 </w:t>
      </w:r>
    </w:p>
    <w:p w14:paraId="5969E7BE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B、 面向对象分析描述</w:t>
      </w:r>
      <w:proofErr w:type="gramStart"/>
      <w:r w:rsidRPr="00B063A8">
        <w:rPr>
          <w:rFonts w:asciiTheme="minorEastAsia" w:eastAsiaTheme="minorEastAsia" w:hAnsiTheme="minorEastAsia"/>
        </w:rPr>
        <w:t>问题域与系统</w:t>
      </w:r>
      <w:proofErr w:type="gramEnd"/>
      <w:r w:rsidRPr="00B063A8">
        <w:rPr>
          <w:rFonts w:asciiTheme="minorEastAsia" w:eastAsiaTheme="minorEastAsia" w:hAnsiTheme="minorEastAsia"/>
        </w:rPr>
        <w:t xml:space="preserve">责任，面向对象的设计考虑与软件实现有关的问题。 </w:t>
      </w:r>
    </w:p>
    <w:p w14:paraId="4EEC3D43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C、 面向对象分析与面向对象的设计遵循不同的</w:t>
      </w:r>
      <w:proofErr w:type="gramStart"/>
      <w:r w:rsidRPr="00B063A8">
        <w:rPr>
          <w:rFonts w:asciiTheme="minorEastAsia" w:eastAsiaTheme="minorEastAsia" w:hAnsiTheme="minorEastAsia"/>
        </w:rPr>
        <w:t>范</w:t>
      </w:r>
      <w:proofErr w:type="gramEnd"/>
      <w:r w:rsidRPr="00B063A8">
        <w:rPr>
          <w:rFonts w:asciiTheme="minorEastAsia" w:eastAsiaTheme="minorEastAsia" w:hAnsiTheme="minorEastAsia"/>
        </w:rPr>
        <w:t xml:space="preserve">型。 </w:t>
      </w:r>
    </w:p>
    <w:p w14:paraId="57F72574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D、面向对象分析类图与</w:t>
      </w:r>
      <w:proofErr w:type="gramStart"/>
      <w:r w:rsidRPr="00B063A8">
        <w:rPr>
          <w:rFonts w:asciiTheme="minorEastAsia" w:eastAsiaTheme="minorEastAsia" w:hAnsiTheme="minorEastAsia"/>
        </w:rPr>
        <w:t>与</w:t>
      </w:r>
      <w:proofErr w:type="gramEnd"/>
      <w:r w:rsidRPr="00B063A8">
        <w:rPr>
          <w:rFonts w:asciiTheme="minorEastAsia" w:eastAsiaTheme="minorEastAsia" w:hAnsiTheme="minorEastAsia"/>
        </w:rPr>
        <w:t>面向对象的设计类</w:t>
      </w:r>
      <w:proofErr w:type="gramStart"/>
      <w:r w:rsidRPr="00B063A8">
        <w:rPr>
          <w:rFonts w:asciiTheme="minorEastAsia" w:eastAsiaTheme="minorEastAsia" w:hAnsiTheme="minorEastAsia"/>
        </w:rPr>
        <w:t>图具有</w:t>
      </w:r>
      <w:proofErr w:type="gramEnd"/>
      <w:r w:rsidRPr="00B063A8">
        <w:rPr>
          <w:rFonts w:asciiTheme="minorEastAsia" w:eastAsiaTheme="minorEastAsia" w:hAnsiTheme="minorEastAsia"/>
        </w:rPr>
        <w:t xml:space="preserve">相同的类与关系。 </w:t>
      </w:r>
    </w:p>
    <w:p w14:paraId="3F64C57B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17F8E092" w14:textId="08470B11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27、面向对象程序设计将描述事物的数据与</w:t>
      </w:r>
      <w:r w:rsidR="00DA5CA7">
        <w:rPr>
          <w:rFonts w:asciiTheme="minorEastAsia" w:eastAsiaTheme="minorEastAsia" w:hAnsiTheme="minorEastAsia"/>
        </w:rPr>
        <w:t>（   ）</w:t>
      </w:r>
      <w:r w:rsidRPr="00B063A8">
        <w:rPr>
          <w:rFonts w:asciiTheme="minorEastAsia" w:eastAsiaTheme="minorEastAsia" w:hAnsiTheme="minorEastAsia"/>
        </w:rPr>
        <w:t xml:space="preserve">封装在一起,作为一个相互依存、不可分割 的整体来处理。 </w:t>
      </w:r>
    </w:p>
    <w:p w14:paraId="41CBEF32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A、信息 B、数据隐藏 C、对数据的操作 D、数据抽象</w:t>
      </w:r>
    </w:p>
    <w:p w14:paraId="47A426CF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7F719E46" w14:textId="5963B030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28、下面</w:t>
      </w:r>
      <w:proofErr w:type="gramStart"/>
      <w:r w:rsidRPr="00B063A8">
        <w:rPr>
          <w:rFonts w:asciiTheme="minorEastAsia" w:eastAsiaTheme="minorEastAsia" w:hAnsiTheme="minorEastAsia"/>
        </w:rPr>
        <w:t>关于类</w:t>
      </w:r>
      <w:proofErr w:type="gramEnd"/>
      <w:r w:rsidRPr="00B063A8">
        <w:rPr>
          <w:rFonts w:asciiTheme="minorEastAsia" w:eastAsiaTheme="minorEastAsia" w:hAnsiTheme="minorEastAsia"/>
        </w:rPr>
        <w:t>概念的描述中，</w:t>
      </w:r>
      <w:r w:rsidR="00DA5CA7">
        <w:rPr>
          <w:rFonts w:asciiTheme="minorEastAsia" w:eastAsiaTheme="minorEastAsia" w:hAnsiTheme="minorEastAsia"/>
        </w:rPr>
        <w:t>（   ）</w:t>
      </w:r>
      <w:r w:rsidRPr="00B063A8">
        <w:rPr>
          <w:rFonts w:asciiTheme="minorEastAsia" w:eastAsiaTheme="minorEastAsia" w:hAnsiTheme="minorEastAsia"/>
        </w:rPr>
        <w:t xml:space="preserve">是错误的。 </w:t>
      </w:r>
    </w:p>
    <w:p w14:paraId="44D1E3C8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A、类是抽象数据类型的实现 </w:t>
      </w:r>
    </w:p>
    <w:p w14:paraId="431C4F57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B、类是具有共同行为的若干对象的统一描述体 </w:t>
      </w:r>
    </w:p>
    <w:p w14:paraId="301C94B9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C、类是创建对象的样板 </w:t>
      </w:r>
    </w:p>
    <w:p w14:paraId="5382480F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D、类就是 C 语言的结构类型 </w:t>
      </w:r>
    </w:p>
    <w:p w14:paraId="481352E5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2860072A" w14:textId="0222B0E2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29、下列有关构造方法描述正确的是</w:t>
      </w:r>
      <w:r w:rsidR="00DA5CA7">
        <w:rPr>
          <w:rFonts w:asciiTheme="minorEastAsia" w:eastAsiaTheme="minorEastAsia" w:hAnsiTheme="minorEastAsia"/>
        </w:rPr>
        <w:t>（   ）</w:t>
      </w:r>
      <w:r w:rsidRPr="00B063A8">
        <w:rPr>
          <w:rFonts w:asciiTheme="minorEastAsia" w:eastAsiaTheme="minorEastAsia" w:hAnsiTheme="minorEastAsia"/>
        </w:rPr>
        <w:t xml:space="preserve">。 </w:t>
      </w:r>
    </w:p>
    <w:p w14:paraId="06FFA649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A、</w:t>
      </w:r>
      <w:proofErr w:type="gramStart"/>
      <w:r w:rsidRPr="00B063A8">
        <w:rPr>
          <w:rFonts w:asciiTheme="minorEastAsia" w:eastAsiaTheme="minorEastAsia" w:hAnsiTheme="minorEastAsia"/>
        </w:rPr>
        <w:t>所有类都必须</w:t>
      </w:r>
      <w:proofErr w:type="gramEnd"/>
      <w:r w:rsidRPr="00B063A8">
        <w:rPr>
          <w:rFonts w:asciiTheme="minorEastAsia" w:eastAsiaTheme="minorEastAsia" w:hAnsiTheme="minorEastAsia"/>
        </w:rPr>
        <w:t xml:space="preserve">定义一个构造方法 </w:t>
      </w:r>
    </w:p>
    <w:p w14:paraId="189AF1B3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B、构造方法必须有返回值 </w:t>
      </w:r>
    </w:p>
    <w:p w14:paraId="0B3715D4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 xml:space="preserve">C、构造方法必须访问类的非静态成员 </w:t>
      </w:r>
    </w:p>
    <w:p w14:paraId="5B4D2986" w14:textId="77777777" w:rsidR="00F924C6" w:rsidRPr="00B063A8" w:rsidRDefault="00106BF6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D、构造方法可以初始化类的成员变量</w:t>
      </w:r>
    </w:p>
    <w:p w14:paraId="3A3EECC5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4E3BB449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63803566" w14:textId="7F7A8885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30、在java中下列关于自动类型转换说法正确的是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A、基本数据类型和String相加结果一定是字符串型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B、char类型和int类型相加结果一定是字符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C、double类型可以自动转换为int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D、char + int + double +"" 结果一定是double</w:t>
      </w:r>
    </w:p>
    <w:p w14:paraId="488D84F0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szCs w:val="21"/>
        </w:rPr>
      </w:pPr>
    </w:p>
    <w:p w14:paraId="7831C0D4" w14:textId="5F49BF26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31、下列哪些语句关于Java内存回收的说明是正确的？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27BF7675" w14:textId="77777777" w:rsidR="00F924C6" w:rsidRPr="00B063A8" w:rsidRDefault="00106BF6">
      <w:pPr>
        <w:pStyle w:val="ABCD"/>
        <w:spacing w:afterLines="0" w:line="240" w:lineRule="auto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A、程序员必须创建一个线程来释放内存</w:t>
      </w:r>
    </w:p>
    <w:p w14:paraId="773040A4" w14:textId="77777777" w:rsidR="00F924C6" w:rsidRPr="00B063A8" w:rsidRDefault="00106BF6">
      <w:pPr>
        <w:pStyle w:val="ABCD"/>
        <w:spacing w:afterLines="0" w:line="240" w:lineRule="auto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B、内存回收程序负责释放无用内存</w:t>
      </w:r>
    </w:p>
    <w:p w14:paraId="112CC120" w14:textId="77777777" w:rsidR="00F924C6" w:rsidRPr="00B063A8" w:rsidRDefault="00106BF6">
      <w:pPr>
        <w:pStyle w:val="ABCD"/>
        <w:spacing w:afterLines="0" w:line="240" w:lineRule="auto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C、内存回收程序允许程序员直接释放内存</w:t>
      </w:r>
    </w:p>
    <w:p w14:paraId="7CF9B1AD" w14:textId="77777777" w:rsidR="00F924C6" w:rsidRPr="00B063A8" w:rsidRDefault="00106BF6">
      <w:pPr>
        <w:pStyle w:val="ABCD"/>
        <w:spacing w:afterLines="0" w:line="240" w:lineRule="auto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D、内存回收程序可以在指定的时间释放内存对象</w:t>
      </w:r>
    </w:p>
    <w:p w14:paraId="12223DE0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szCs w:val="21"/>
        </w:rPr>
      </w:pPr>
    </w:p>
    <w:p w14:paraId="46AC6FF3" w14:textId="7A2DEAE8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32、下面选项中能把字符串转换成float类型的是？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604F923F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A、float value = new Float(str);</w:t>
      </w:r>
    </w:p>
    <w:p w14:paraId="67AA53F9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B、float value =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Float.parseFloat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(str)；</w:t>
      </w:r>
    </w:p>
    <w:p w14:paraId="0C64768A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lastRenderedPageBreak/>
        <w:t xml:space="preserve">C、float value =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Float.floatValue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(str);</w:t>
      </w:r>
    </w:p>
    <w:p w14:paraId="05244203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D、float value = (new Float()).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parseFloat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(str)</w:t>
      </w:r>
    </w:p>
    <w:p w14:paraId="5B051134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</w:p>
    <w:p w14:paraId="6C71E6DB" w14:textId="79C8529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33、关于下面程序片段，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szCs w:val="21"/>
        </w:rPr>
        <w:t>的结论是正确的。</w:t>
      </w:r>
    </w:p>
    <w:p w14:paraId="68B26022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String a = "Java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";   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   String b = "Java";</w:t>
      </w:r>
    </w:p>
    <w:p w14:paraId="1E1EECDE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String x = "Ja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";   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     String y = "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va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";</w:t>
      </w:r>
    </w:p>
    <w:p w14:paraId="2371C56F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String c = x + y;</w:t>
      </w:r>
    </w:p>
    <w:p w14:paraId="5EB0036C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A、a和b指向同一个实例对象，a和c指向同一个实例对象</w:t>
      </w:r>
    </w:p>
    <w:p w14:paraId="218026BF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B、a和b指向同一个实例对象，a和c不指向同一个实例对象</w:t>
      </w:r>
    </w:p>
    <w:p w14:paraId="4C5B1F10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C、a和b不指向同一个实例对象，a和c指向同一个实例对象</w:t>
      </w:r>
    </w:p>
    <w:p w14:paraId="5EC3930F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D、a和b不指向同一个实例对象，a和c不指向同一个实例对象</w:t>
      </w:r>
    </w:p>
    <w:p w14:paraId="504BCA1F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</w:p>
    <w:p w14:paraId="0695DC62" w14:textId="70969D55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34、程序Test.java编译运行后输出的结果是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3E345C44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public class Test {</w:t>
      </w:r>
    </w:p>
    <w:p w14:paraId="79C46D2C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String s1="java";  </w:t>
      </w:r>
    </w:p>
    <w:p w14:paraId="7F9D3455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[]) {                   </w:t>
      </w:r>
    </w:p>
    <w:p w14:paraId="4CED8AC1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int z=2;              </w:t>
      </w:r>
    </w:p>
    <w:p w14:paraId="4FF0DAEA" w14:textId="77777777" w:rsidR="00F924C6" w:rsidRPr="00B063A8" w:rsidRDefault="00106BF6">
      <w:pPr>
        <w:ind w:leftChars="428" w:left="899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Test t=new 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Test(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);              </w:t>
      </w:r>
    </w:p>
    <w:p w14:paraId="660B23D0" w14:textId="77777777" w:rsidR="00F924C6" w:rsidRPr="00B063A8" w:rsidRDefault="00106BF6">
      <w:pPr>
        <w:ind w:leftChars="428" w:left="899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t.s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1+z); </w:t>
      </w:r>
    </w:p>
    <w:p w14:paraId="5469D67A" w14:textId="77777777" w:rsidR="00F924C6" w:rsidRPr="00B063A8" w:rsidRDefault="00106BF6">
      <w:pPr>
        <w:ind w:leftChars="428" w:left="899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}  </w:t>
      </w:r>
    </w:p>
    <w:p w14:paraId="7B55E015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}</w:t>
      </w:r>
    </w:p>
    <w:p w14:paraId="288276B3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 java2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B、2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C、没有输出结果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D、java</w:t>
      </w:r>
    </w:p>
    <w:p w14:paraId="30106840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007C3413" w14:textId="7C0A3A5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35、如下哪个是Java中的标识符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37E661B1" w14:textId="77777777" w:rsidR="00F924C6" w:rsidRPr="00B063A8" w:rsidRDefault="00106BF6">
      <w:pPr>
        <w:spacing w:line="400" w:lineRule="exac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A、public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B、super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C、3number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D、width</w:t>
      </w:r>
    </w:p>
    <w:p w14:paraId="1C3EA443" w14:textId="77777777" w:rsidR="00F924C6" w:rsidRPr="00B063A8" w:rsidRDefault="00F924C6">
      <w:pPr>
        <w:spacing w:line="400" w:lineRule="exact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2A305EEE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36、给出如下代码:</w:t>
      </w:r>
    </w:p>
    <w:p w14:paraId="1CB699F8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Test{</w:t>
      </w:r>
      <w:proofErr w:type="gramEnd"/>
    </w:p>
    <w:p w14:paraId="243D79D7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private int m;</w:t>
      </w:r>
    </w:p>
    <w:p w14:paraId="6577F02A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fun(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45456AE7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// some code...</w:t>
      </w:r>
    </w:p>
    <w:p w14:paraId="1322EC20" w14:textId="77777777" w:rsidR="00F924C6" w:rsidRPr="00B063A8" w:rsidRDefault="00106BF6">
      <w:pPr>
        <w:tabs>
          <w:tab w:val="left" w:pos="915"/>
        </w:tabs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3DC930B0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6A5D9817" w14:textId="09773303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如何使成员变量m 被函数fun()直接访问?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23A0A77D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A、将private int m 改为protected int m      B、将private int m 改为 public int m</w:t>
      </w:r>
    </w:p>
    <w:p w14:paraId="654626EC" w14:textId="77777777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C、将private int m 改为 static int m         D、将private int m 改为 int m</w:t>
      </w:r>
    </w:p>
    <w:p w14:paraId="4F5014A2" w14:textId="77777777" w:rsidR="00F924C6" w:rsidRPr="00B063A8" w:rsidRDefault="00F924C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4E347014" w14:textId="6204603B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37、下列程序段执行后的结果是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4CBC9851" w14:textId="77777777" w:rsidR="00F924C6" w:rsidRPr="00B063A8" w:rsidRDefault="00106BF6">
      <w:pPr>
        <w:spacing w:line="400" w:lineRule="exac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 s = new String("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abcdefg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");</w:t>
      </w:r>
    </w:p>
    <w:p w14:paraId="7A2C2839" w14:textId="77777777" w:rsidR="00F924C6" w:rsidRPr="00B063A8" w:rsidRDefault="00106BF6">
      <w:pPr>
        <w:spacing w:line="400" w:lineRule="exact"/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for (int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=0;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&lt;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s.length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();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+=2){</w:t>
      </w:r>
    </w:p>
    <w:p w14:paraId="0B1019E2" w14:textId="77777777" w:rsidR="00F924C6" w:rsidRPr="00B063A8" w:rsidRDefault="00106BF6">
      <w:pPr>
        <w:spacing w:line="400" w:lineRule="exact"/>
        <w:ind w:firstLineChars="300" w:firstLine="63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s.charAt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));</w:t>
      </w:r>
    </w:p>
    <w:p w14:paraId="03BD9A4B" w14:textId="77777777" w:rsidR="00F924C6" w:rsidRPr="00B063A8" w:rsidRDefault="00106BF6">
      <w:pPr>
        <w:spacing w:line="400" w:lineRule="exac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 </w:t>
      </w:r>
    </w:p>
    <w:p w14:paraId="1BD4E2A6" w14:textId="77777777" w:rsidR="00F924C6" w:rsidRPr="00B063A8" w:rsidRDefault="00106BF6">
      <w:pPr>
        <w:widowControl/>
        <w:numPr>
          <w:ilvl w:val="3"/>
          <w:numId w:val="5"/>
        </w:numPr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>aceg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B、 ACEG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abcdefg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D、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abcd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</w:p>
    <w:p w14:paraId="5107C502" w14:textId="77777777" w:rsidR="00F924C6" w:rsidRPr="00B063A8" w:rsidRDefault="00106BF6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</w:t>
      </w:r>
    </w:p>
    <w:p w14:paraId="321DBB3D" w14:textId="7B76D19F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38、下述概念中不属于面向对象的是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</w:t>
      </w:r>
    </w:p>
    <w:p w14:paraId="39A4E103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A、对象 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  <w:t>B、继承、多态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  <w:t>C、类、封装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ab/>
        <w:t>D、过程调用</w:t>
      </w:r>
    </w:p>
    <w:p w14:paraId="0558FF5E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4249735E" w14:textId="0822228C" w:rsidR="00F924C6" w:rsidRPr="00586A00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586A00">
        <w:rPr>
          <w:rFonts w:asciiTheme="minorEastAsia" w:eastAsiaTheme="minorEastAsia" w:hAnsiTheme="minorEastAsia" w:cs="Times New Roman"/>
          <w:color w:val="000000"/>
          <w:szCs w:val="21"/>
        </w:rPr>
        <w:t>39、下面</w:t>
      </w:r>
      <w:r w:rsidRPr="00586A00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哪条语句把方法声明为抽象的公共方法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  <w:r w:rsidRPr="00586A00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</w:t>
      </w:r>
    </w:p>
    <w:p w14:paraId="16DBBC29" w14:textId="77777777" w:rsidR="00F924C6" w:rsidRPr="00586A00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586A00">
        <w:rPr>
          <w:rFonts w:asciiTheme="minorEastAsia" w:eastAsiaTheme="minorEastAsia" w:hAnsiTheme="minorEastAsia"/>
          <w:color w:val="000000"/>
          <w:szCs w:val="21"/>
        </w:rPr>
        <w:t>A、public abstract method();</w:t>
      </w:r>
    </w:p>
    <w:p w14:paraId="06CE30AA" w14:textId="2FAEB3C0" w:rsidR="00F924C6" w:rsidRPr="00586A00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586A00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B、public abstract void method();</w:t>
      </w:r>
    </w:p>
    <w:p w14:paraId="2F2D8CFA" w14:textId="1C15D6C9" w:rsidR="00F924C6" w:rsidRPr="00586A00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586A00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C、public abstract void method(){}</w:t>
      </w:r>
    </w:p>
    <w:p w14:paraId="01861489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586A00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D、public void method() extends abstract;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</w:t>
      </w:r>
    </w:p>
    <w:p w14:paraId="0FCE8AB6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01AC31C7" w14:textId="6789DA03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40、下面关于java中类的说法哪个是不正确的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</w:t>
      </w:r>
    </w:p>
    <w:p w14:paraId="45FE4D1D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A、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类体中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只能有变量定义和成员方法的定义，不能有其他语句                </w:t>
      </w:r>
    </w:p>
    <w:p w14:paraId="47E11B0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B、构造函数是类中的特殊方法</w:t>
      </w:r>
    </w:p>
    <w:p w14:paraId="21D5D6C6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C、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类一定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要声明为public的，才可以执行            </w:t>
      </w:r>
    </w:p>
    <w:p w14:paraId="239D228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D、一个java文件中可以有多个class定义</w:t>
      </w:r>
    </w:p>
    <w:p w14:paraId="5E4167A8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</w:p>
    <w:p w14:paraId="29D715E4" w14:textId="77777777" w:rsidR="00862D7F" w:rsidRPr="00B063A8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41、给出如下代码:</w:t>
      </w:r>
    </w:p>
    <w:p w14:paraId="7082793C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</w:t>
      </w: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A{</w:t>
      </w:r>
      <w:proofErr w:type="gramEnd"/>
    </w:p>
    <w:p w14:paraId="5871DE2B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</w:t>
      </w: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A(</w:t>
      </w:r>
      <w:proofErr w:type="gram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2364FCB4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("A");</w:t>
      </w:r>
    </w:p>
    <w:p w14:paraId="743F3A23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38A64C1F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5EC32165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public  class</w:t>
      </w:r>
      <w:proofErr w:type="gram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B  extends  A{</w:t>
      </w:r>
    </w:p>
    <w:p w14:paraId="7EE4FB40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</w:t>
      </w: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B(</w:t>
      </w:r>
      <w:proofErr w:type="gram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3187C51B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("B");</w:t>
      </w:r>
    </w:p>
    <w:p w14:paraId="40A16437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0A8E6FCB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 ]  </w:t>
      </w:r>
      <w:proofErr w:type="spell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1563821C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new  B</w:t>
      </w:r>
      <w:proofErr w:type="gramEnd"/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( );</w:t>
      </w:r>
    </w:p>
    <w:p w14:paraId="25832AF7" w14:textId="77777777" w:rsidR="00862D7F" w:rsidRPr="004459B4" w:rsidRDefault="00862D7F" w:rsidP="00862D7F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34140173" w14:textId="77777777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7476FC27" w14:textId="206417A9" w:rsidR="00862D7F" w:rsidRPr="004459B4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程序的输出结果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0DF57C6B" w14:textId="13B45863" w:rsidR="00862D7F" w:rsidRPr="00B063A8" w:rsidRDefault="00862D7F" w:rsidP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>A、AB</w:t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  <w:t>B、A</w:t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  <w:t>C、B</w:t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4459B4">
        <w:rPr>
          <w:rFonts w:asciiTheme="minorEastAsia" w:eastAsiaTheme="minorEastAsia" w:hAnsiTheme="minorEastAsia"/>
          <w:color w:val="000000"/>
          <w:kern w:val="0"/>
          <w:szCs w:val="21"/>
        </w:rPr>
        <w:tab/>
        <w:t>D、BA</w:t>
      </w:r>
    </w:p>
    <w:p w14:paraId="66AD90D5" w14:textId="77777777" w:rsidR="00862D7F" w:rsidRPr="00B063A8" w:rsidRDefault="00862D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5BBF337A" w14:textId="1B1A06AD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42、下列关于构造方法的叙述中，错误的是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</w:p>
    <w:p w14:paraId="5126BAB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A、构造方法名与类名必须相同</w:t>
      </w:r>
    </w:p>
    <w:p w14:paraId="55D4FD4E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B、构造方法没有返回值，但不用void声明</w:t>
      </w:r>
    </w:p>
    <w:p w14:paraId="67066D7A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C、构造方法不可以重载</w:t>
      </w:r>
    </w:p>
    <w:p w14:paraId="7CA2E0D8" w14:textId="2208551F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D、构造方法只能通过new自动调用</w:t>
      </w:r>
    </w:p>
    <w:p w14:paraId="34B63E89" w14:textId="043AC040" w:rsidR="00B23349" w:rsidRPr="00B063A8" w:rsidRDefault="00B23349">
      <w:pPr>
        <w:rPr>
          <w:rFonts w:asciiTheme="minorEastAsia" w:eastAsiaTheme="minorEastAsia" w:hAnsiTheme="minorEastAsia"/>
          <w:color w:val="000000"/>
          <w:szCs w:val="21"/>
        </w:rPr>
      </w:pPr>
    </w:p>
    <w:p w14:paraId="72B7D424" w14:textId="77777777" w:rsidR="00F924C6" w:rsidRPr="00B063A8" w:rsidRDefault="00F924C6">
      <w:pPr>
        <w:rPr>
          <w:rFonts w:asciiTheme="minorEastAsia" w:eastAsiaTheme="minorEastAsia" w:hAnsiTheme="minorEastAsia"/>
        </w:rPr>
      </w:pPr>
    </w:p>
    <w:p w14:paraId="11526144" w14:textId="2CE06AC4" w:rsidR="00F924C6" w:rsidRPr="00B063A8" w:rsidRDefault="00106BF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43、下面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szCs w:val="21"/>
        </w:rPr>
        <w:t>命令可用于编译Java程序</w:t>
      </w:r>
    </w:p>
    <w:p w14:paraId="206A2EAB" w14:textId="77777777" w:rsidR="00F924C6" w:rsidRPr="00B063A8" w:rsidRDefault="00106BF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A、java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B、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javac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C、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appletviewer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D、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javadoc</w:t>
      </w:r>
      <w:proofErr w:type="spellEnd"/>
    </w:p>
    <w:p w14:paraId="248D1C1B" w14:textId="77777777" w:rsidR="00F924C6" w:rsidRPr="00B063A8" w:rsidRDefault="00F924C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</w:p>
    <w:p w14:paraId="547C044F" w14:textId="395CBFB4" w:rsidR="00F924C6" w:rsidRPr="00B063A8" w:rsidRDefault="00106BF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bookmarkStart w:id="2" w:name="_Hlk59140748"/>
      <w:r w:rsidRPr="00B063A8">
        <w:rPr>
          <w:rFonts w:asciiTheme="minorEastAsia" w:eastAsiaTheme="minorEastAsia" w:hAnsiTheme="minorEastAsia"/>
          <w:color w:val="000000"/>
          <w:szCs w:val="21"/>
        </w:rPr>
        <w:lastRenderedPageBreak/>
        <w:t>44、不允许作为类及类成员的访问控制符的是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34BE35FF" w14:textId="77777777" w:rsidR="00F924C6" w:rsidRPr="00B063A8" w:rsidRDefault="00106BF6">
      <w:pPr>
        <w:pStyle w:val="Style18"/>
        <w:ind w:firstLineChars="0" w:firstLine="0"/>
        <w:rPr>
          <w:del w:id="3" w:author="Liang" w:date="2022-05-19T00:45:00Z"/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A、public;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B、public;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</w:p>
    <w:p w14:paraId="002A55AD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C、static;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D、protected;</w:t>
      </w:r>
      <w:bookmarkEnd w:id="2"/>
    </w:p>
    <w:p w14:paraId="73257FBF" w14:textId="77777777" w:rsidR="00F924C6" w:rsidRPr="00B063A8" w:rsidRDefault="00F924C6">
      <w:pPr>
        <w:rPr>
          <w:rFonts w:asciiTheme="minorEastAsia" w:eastAsiaTheme="minorEastAsia" w:hAnsiTheme="minorEastAsia"/>
          <w:color w:val="000000"/>
          <w:szCs w:val="21"/>
        </w:rPr>
      </w:pPr>
    </w:p>
    <w:p w14:paraId="00A2C18C" w14:textId="0315E718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45、运算符优先级排序正确的是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  <w:t>A、由高向低分别是：()、!、算术运算符、关系运算符、逻辑运算符、赋值运算符；</w:t>
      </w: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  <w:t>B、由高向低分别是：()、关系运算符、算术运算符、赋值运算符、!、逻辑运算符；</w:t>
      </w: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  <w:t>C、由高向低分别是：()、算术运算符、逻辑运算符、关系运算符、!、赋值运算符；</w:t>
      </w: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  <w:t>D、由高向低分别是：()、！、关系运算符、赋值运算符、算术运算符、逻辑运算符；</w:t>
      </w:r>
    </w:p>
    <w:p w14:paraId="7EE7BCCC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</w:p>
    <w:p w14:paraId="1B42CD02" w14:textId="4CA64398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46、下面说法正确的是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</w:p>
    <w:p w14:paraId="6CBF7E25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A、匿名内部类编译后不会生成.class文件</w:t>
      </w:r>
    </w:p>
    <w:p w14:paraId="09574908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B、接口编译后不会生成.class文件</w:t>
      </w:r>
    </w:p>
    <w:p w14:paraId="7499677C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C、抽象类中没有构造方法</w:t>
      </w:r>
    </w:p>
    <w:p w14:paraId="3C23E700" w14:textId="11DF1D5B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D、局部内部类只能访问被final修饰的局部变量。</w:t>
      </w:r>
    </w:p>
    <w:p w14:paraId="3775D4B5" w14:textId="3E6DFF21" w:rsidR="00B23349" w:rsidRPr="00B063A8" w:rsidRDefault="00B23349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</w:p>
    <w:p w14:paraId="4861B4A8" w14:textId="1B5A8D65" w:rsidR="00F924C6" w:rsidRPr="00B063A8" w:rsidRDefault="00F924C6">
      <w:pPr>
        <w:rPr>
          <w:rFonts w:asciiTheme="minorEastAsia" w:eastAsiaTheme="minorEastAsia" w:hAnsiTheme="minorEastAsia"/>
        </w:rPr>
      </w:pPr>
    </w:p>
    <w:p w14:paraId="675C59B6" w14:textId="2F35431A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47、关于下列代码书法正确的是</w:t>
      </w:r>
      <w:r w:rsidR="00DA5CA7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   ）</w:t>
      </w:r>
    </w:p>
    <w:p w14:paraId="5CEA7C4C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A{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  </w:t>
      </w:r>
    </w:p>
    <w:p w14:paraId="2AAF600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      public void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){} </w:t>
      </w:r>
    </w:p>
    <w:p w14:paraId="2502CB86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      public String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){  return “a”;  }  </w:t>
      </w:r>
    </w:p>
    <w:p w14:paraId="7746A04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      public double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doit(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int x){  return 1.0;  </w:t>
      </w:r>
    </w:p>
    <w:p w14:paraId="6B7ECFE0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}</w:t>
      </w:r>
    </w:p>
    <w:p w14:paraId="7AF9C4B9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}</w:t>
      </w:r>
    </w:p>
    <w:p w14:paraId="5AFCF34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A、无编译错误</w:t>
      </w:r>
    </w:p>
    <w:p w14:paraId="350CDCCE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B、代码public String doit()行，出现编译错误 </w:t>
      </w:r>
    </w:p>
    <w:p w14:paraId="497F9CA8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 xml:space="preserve">C、代码public doub00le doit(int x)行，出现编译错误   </w:t>
      </w:r>
    </w:p>
    <w:p w14:paraId="3FA9C05C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t>D、代码return “a”;行处 出现编译错误</w:t>
      </w:r>
    </w:p>
    <w:p w14:paraId="6E454F67" w14:textId="77777777" w:rsidR="00F924C6" w:rsidRPr="00B063A8" w:rsidRDefault="00F924C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</w:p>
    <w:p w14:paraId="74041548" w14:textId="4965E782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48、以下程序的运行结果是：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5BB15687" w14:textId="1DFE5BD0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public class Increment{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 xml:space="preserve">  public static void main(String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[]) {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int a;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a = 6;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(a);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(a++);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(++a);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(a);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 xml:space="preserve">  }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}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A、6676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B、6688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C、6786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D、6678</w:t>
      </w:r>
    </w:p>
    <w:p w14:paraId="4214FDC6" w14:textId="77777777" w:rsidR="000E463A" w:rsidRPr="00B063A8" w:rsidRDefault="000E463A">
      <w:pPr>
        <w:rPr>
          <w:rFonts w:asciiTheme="minorEastAsia" w:eastAsiaTheme="minorEastAsia" w:hAnsiTheme="minorEastAsia"/>
          <w:color w:val="000000"/>
          <w:szCs w:val="21"/>
        </w:rPr>
      </w:pPr>
    </w:p>
    <w:p w14:paraId="3D515E1F" w14:textId="75EE7562" w:rsidR="00F924C6" w:rsidRPr="00B063A8" w:rsidRDefault="00106BF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49、在java中下列关于自动类型转换说法正确的是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A、基本数据类型和String相加结果一定是字符串型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B、char类型和int类型相加结果一定是字符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</w:r>
      <w:r w:rsidRPr="00B063A8">
        <w:rPr>
          <w:rFonts w:asciiTheme="minorEastAsia" w:eastAsiaTheme="minorEastAsia" w:hAnsiTheme="minorEastAsia"/>
          <w:color w:val="000000"/>
          <w:szCs w:val="21"/>
        </w:rPr>
        <w:lastRenderedPageBreak/>
        <w:t>C、double类型可以自动转换为int</w:t>
      </w:r>
      <w:r w:rsidRPr="00B063A8">
        <w:rPr>
          <w:rFonts w:asciiTheme="minorEastAsia" w:eastAsiaTheme="minorEastAsia" w:hAnsiTheme="minorEastAsia"/>
          <w:color w:val="000000"/>
          <w:szCs w:val="21"/>
        </w:rPr>
        <w:br/>
        <w:t>D、char + int + double +"" 结果一定是double</w:t>
      </w:r>
    </w:p>
    <w:p w14:paraId="7594A65F" w14:textId="77777777" w:rsidR="00F924C6" w:rsidRPr="00B063A8" w:rsidRDefault="00F924C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</w:p>
    <w:p w14:paraId="62BF85EB" w14:textId="7D28BF1A" w:rsidR="00F924C6" w:rsidRPr="00B063A8" w:rsidRDefault="00106BF6">
      <w:pPr>
        <w:pStyle w:val="Style18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50、关于下面的程序Test.java说法正确的是</w:t>
      </w:r>
      <w:r w:rsidR="00DA5CA7">
        <w:rPr>
          <w:rFonts w:asciiTheme="minorEastAsia" w:eastAsiaTheme="minorEastAsia" w:hAnsiTheme="minorEastAsia"/>
          <w:color w:val="000000"/>
          <w:szCs w:val="21"/>
        </w:rPr>
        <w:t>（   ）</w:t>
      </w:r>
    </w:p>
    <w:p w14:paraId="68816880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public class Test {</w:t>
      </w:r>
    </w:p>
    <w:p w14:paraId="4792F86D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String x="1";       </w:t>
      </w:r>
    </w:p>
    <w:p w14:paraId="6C514616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int y;</w:t>
      </w:r>
    </w:p>
    <w:p w14:paraId="04FAA7B1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[]) {                  </w:t>
      </w:r>
    </w:p>
    <w:p w14:paraId="1EFFE1C8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int z=2;              </w:t>
      </w:r>
    </w:p>
    <w:p w14:paraId="59857D23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x+y+z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); </w:t>
      </w:r>
    </w:p>
    <w:p w14:paraId="711E8C7E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}  </w:t>
      </w:r>
    </w:p>
    <w:p w14:paraId="3C00A360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}</w:t>
      </w:r>
    </w:p>
    <w:p w14:paraId="7F887F66" w14:textId="32ECCA28" w:rsidR="00F924C6" w:rsidRDefault="00106BF6">
      <w:pPr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A、3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B、102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C、12</w:t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szCs w:val="21"/>
        </w:rPr>
        <w:tab/>
        <w:t>D、程序有编译错误</w:t>
      </w:r>
    </w:p>
    <w:p w14:paraId="411438F3" w14:textId="3FD999A5" w:rsidR="00DD7E26" w:rsidRDefault="00DD7E26">
      <w:pPr>
        <w:rPr>
          <w:rFonts w:asciiTheme="minorEastAsia" w:eastAsiaTheme="minorEastAsia" w:hAnsiTheme="minorEastAsia"/>
          <w:color w:val="000000"/>
          <w:szCs w:val="21"/>
        </w:rPr>
      </w:pPr>
    </w:p>
    <w:p w14:paraId="328C70FB" w14:textId="3A586C26" w:rsidR="00F924C6" w:rsidRPr="00B063A8" w:rsidRDefault="00F924C6">
      <w:pPr>
        <w:rPr>
          <w:rFonts w:asciiTheme="minorEastAsia" w:eastAsiaTheme="minorEastAsia" w:hAnsiTheme="minorEastAsia"/>
        </w:rPr>
      </w:pPr>
    </w:p>
    <w:p w14:paraId="66872CD2" w14:textId="4A8799D0" w:rsidR="000E463A" w:rsidRPr="00B063A8" w:rsidRDefault="000E463A" w:rsidP="000E463A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51、</w:t>
      </w:r>
      <w:r w:rsidRPr="00B063A8">
        <w:rPr>
          <w:rFonts w:asciiTheme="minorEastAsia" w:eastAsiaTheme="minorEastAsia" w:hAnsiTheme="minorEastAsia"/>
          <w:kern w:val="0"/>
          <w:szCs w:val="21"/>
        </w:rPr>
        <w:t>下面对</w:t>
      </w:r>
      <w:bookmarkStart w:id="4" w:name="_Hlk75714616"/>
      <w:r w:rsidRPr="00B063A8">
        <w:rPr>
          <w:rFonts w:asciiTheme="minorEastAsia" w:eastAsiaTheme="minorEastAsia" w:hAnsiTheme="minorEastAsia"/>
          <w:kern w:val="0"/>
          <w:szCs w:val="21"/>
        </w:rPr>
        <w:t>this</w:t>
      </w:r>
      <w:bookmarkEnd w:id="4"/>
      <w:r w:rsidRPr="00B063A8">
        <w:rPr>
          <w:rFonts w:asciiTheme="minorEastAsia" w:eastAsiaTheme="minorEastAsia" w:hAnsiTheme="minorEastAsia"/>
          <w:kern w:val="0"/>
          <w:szCs w:val="21"/>
        </w:rPr>
        <w:t>的作用描述错误的是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6ACF58C4" w14:textId="77777777" w:rsidR="000E463A" w:rsidRPr="00B063A8" w:rsidRDefault="000E463A" w:rsidP="000E463A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A、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当成员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变量和局部变量重名的时候可以用this区分</w:t>
      </w:r>
    </w:p>
    <w:p w14:paraId="2F8D474C" w14:textId="12DA8DAF" w:rsidR="000E463A" w:rsidRPr="00B063A8" w:rsidRDefault="000E463A" w:rsidP="000E463A">
      <w:pPr>
        <w:rPr>
          <w:rFonts w:asciiTheme="minorEastAsia" w:eastAsiaTheme="minorEastAsia" w:hAnsiTheme="minorEastAsia"/>
          <w:color w:val="0070C0"/>
          <w:kern w:val="0"/>
          <w:szCs w:val="21"/>
        </w:rPr>
      </w:pPr>
    </w:p>
    <w:p w14:paraId="59F4FE42" w14:textId="77777777" w:rsidR="000E463A" w:rsidRPr="00B063A8" w:rsidRDefault="000E463A" w:rsidP="000E463A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B、this语句必须放在构造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函数第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一行,根据this后面括号中的参数调用本类其他的构造函数.</w:t>
      </w:r>
    </w:p>
    <w:p w14:paraId="26CB070A" w14:textId="77777777" w:rsidR="000E463A" w:rsidRPr="00B063A8" w:rsidRDefault="000E463A" w:rsidP="000E463A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C、this可以调用本类的一般函数</w:t>
      </w:r>
    </w:p>
    <w:p w14:paraId="55876EE2" w14:textId="2B937855" w:rsidR="00CC70A1" w:rsidRPr="00B063A8" w:rsidRDefault="000E463A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D、this可以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调用父类的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一般函数</w:t>
      </w:r>
    </w:p>
    <w:p w14:paraId="7FF848B2" w14:textId="520F20F6" w:rsidR="00CC70A1" w:rsidRPr="00B063A8" w:rsidRDefault="00CC70A1" w:rsidP="00CC70A1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52、下列关于异常处理方法说法正确的是</w:t>
      </w:r>
      <w:r w:rsidR="00DA5CA7">
        <w:rPr>
          <w:rFonts w:asciiTheme="minorEastAsia" w:eastAsiaTheme="minorEastAsia" w:hAnsiTheme="minorEastAsia"/>
        </w:rPr>
        <w:t>（   ）</w:t>
      </w:r>
    </w:p>
    <w:p w14:paraId="7309CBDF" w14:textId="18EBAF8E" w:rsidR="00CC70A1" w:rsidRPr="00B063A8" w:rsidRDefault="00CC70A1" w:rsidP="00CC70A1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A、在Try catch finally语句中，try后面只能跟一个catch</w:t>
      </w:r>
    </w:p>
    <w:p w14:paraId="60F45848" w14:textId="20BEC945" w:rsidR="0058024B" w:rsidRPr="00B063A8" w:rsidRDefault="00CC70A1" w:rsidP="00CC70A1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B、在Try catch finally语句中，try后面只能跟一个以上</w:t>
      </w:r>
    </w:p>
    <w:p w14:paraId="6157D23E" w14:textId="523C30CF" w:rsidR="00CC70A1" w:rsidRPr="00B063A8" w:rsidRDefault="00CC70A1" w:rsidP="00CC70A1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C、在Try catch finally语句中，catch块处理一种可能抛出的特定异常类型</w:t>
      </w:r>
    </w:p>
    <w:p w14:paraId="7E7697A1" w14:textId="496C89D2" w:rsidR="00CC70A1" w:rsidRPr="00B063A8" w:rsidRDefault="00CC70A1" w:rsidP="00CC70A1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D、在Try catch finally语句中，catch块处理一种可能抛出的任意异常类型</w:t>
      </w:r>
    </w:p>
    <w:p w14:paraId="63F01D45" w14:textId="0D9FD40F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3EA493E0" w14:textId="6408C558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53、</w:t>
      </w:r>
      <w:r w:rsidRPr="00B063A8">
        <w:rPr>
          <w:rFonts w:asciiTheme="minorEastAsia" w:eastAsiaTheme="minorEastAsia" w:hAnsiTheme="minorEastAsia"/>
          <w:kern w:val="0"/>
          <w:szCs w:val="21"/>
        </w:rPr>
        <w:t>下面描述函数重写错误的是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4AC9D357" w14:textId="77777777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A、要有子类继承或实现</w:t>
      </w:r>
    </w:p>
    <w:p w14:paraId="3BBD832D" w14:textId="77777777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B、子类方法的权限必须大于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等于父类的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权限</w:t>
      </w:r>
    </w:p>
    <w:p w14:paraId="489B682C" w14:textId="77777777" w:rsidR="00D80420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C、父类中被private权限修饰的方法可以被子类重写</w:t>
      </w:r>
    </w:p>
    <w:p w14:paraId="693C4AFC" w14:textId="77777777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D、子类重写接口中的抽象方法,子类的方法权限必须是public的</w:t>
      </w:r>
    </w:p>
    <w:p w14:paraId="4796FDD1" w14:textId="172B12A5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674F352D" w14:textId="51225F2C" w:rsidR="00D80420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54、</w:t>
      </w:r>
      <w:r w:rsidRPr="00B063A8">
        <w:rPr>
          <w:rFonts w:asciiTheme="minorEastAsia" w:eastAsiaTheme="minorEastAsia" w:hAnsiTheme="minorEastAsia"/>
          <w:kern w:val="0"/>
          <w:szCs w:val="21"/>
        </w:rPr>
        <w:t>关于</w:t>
      </w:r>
      <w:bookmarkStart w:id="5" w:name="_Hlk75716106"/>
      <w:r w:rsidRPr="00B063A8">
        <w:rPr>
          <w:rFonts w:asciiTheme="minorEastAsia" w:eastAsiaTheme="minorEastAsia" w:hAnsiTheme="minorEastAsia"/>
          <w:kern w:val="0"/>
          <w:szCs w:val="21"/>
        </w:rPr>
        <w:t>static</w:t>
      </w:r>
      <w:bookmarkEnd w:id="5"/>
      <w:r w:rsidRPr="00B063A8">
        <w:rPr>
          <w:rFonts w:asciiTheme="minorEastAsia" w:eastAsiaTheme="minorEastAsia" w:hAnsiTheme="minorEastAsia"/>
          <w:kern w:val="0"/>
          <w:szCs w:val="21"/>
        </w:rPr>
        <w:t>字段说法错误的是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kern w:val="0"/>
          <w:szCs w:val="21"/>
        </w:rPr>
        <w:br/>
        <w:t>A、static字段不属于任何一个对象实例</w:t>
      </w:r>
      <w:r w:rsidRPr="00B063A8">
        <w:rPr>
          <w:rFonts w:asciiTheme="minorEastAsia" w:eastAsiaTheme="minorEastAsia" w:hAnsiTheme="minorEastAsia"/>
          <w:kern w:val="0"/>
          <w:szCs w:val="21"/>
        </w:rPr>
        <w:br/>
        <w:t>B、static字段不保存在某个对象实例的内存区间中，而是保存在类的内存区域的公共存储单元</w:t>
      </w:r>
      <w:r w:rsidRPr="00B063A8">
        <w:rPr>
          <w:rFonts w:asciiTheme="minorEastAsia" w:eastAsiaTheme="minorEastAsia" w:hAnsiTheme="minorEastAsia"/>
          <w:kern w:val="0"/>
          <w:szCs w:val="21"/>
        </w:rPr>
        <w:br/>
        <w:t>C、类变量可以通过类名直接访问，也可通过实例对象来访问，但是两种方法的结果存在差异</w:t>
      </w:r>
    </w:p>
    <w:p w14:paraId="239DB39B" w14:textId="1A578F4B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br/>
        <w:t>D、在一定意义上，static字段可以用来表示全局变量</w:t>
      </w:r>
    </w:p>
    <w:p w14:paraId="1A6B4352" w14:textId="65C35EB7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20702551" w14:textId="48BD78DA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t>55、下面哪个表达式可用得到x和y的最大值</w:t>
      </w:r>
      <w:r w:rsidR="00DA5CA7">
        <w:rPr>
          <w:rFonts w:asciiTheme="minorEastAsia" w:eastAsiaTheme="minorEastAsia" w:hAnsiTheme="minorEastAsia" w:cs="Times New Roman"/>
          <w:sz w:val="21"/>
          <w:szCs w:val="21"/>
        </w:rPr>
        <w:t>（   ）</w:t>
      </w:r>
    </w:p>
    <w:p w14:paraId="09545FCF" w14:textId="77777777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lastRenderedPageBreak/>
        <w:t>A、x&gt;</w:t>
      </w:r>
      <w:proofErr w:type="spellStart"/>
      <w:r w:rsidRPr="00B063A8">
        <w:rPr>
          <w:rFonts w:asciiTheme="minorEastAsia" w:eastAsiaTheme="minorEastAsia" w:hAnsiTheme="minorEastAsia" w:cs="Times New Roman"/>
          <w:sz w:val="21"/>
          <w:szCs w:val="21"/>
        </w:rPr>
        <w:t>y?y:x</w:t>
      </w:r>
      <w:proofErr w:type="spellEnd"/>
      <w:r w:rsidRPr="00B063A8">
        <w:rPr>
          <w:rFonts w:asciiTheme="minorEastAsia" w:eastAsiaTheme="minorEastAsia" w:hAnsiTheme="minorEastAsia" w:cs="Times New Roman"/>
          <w:sz w:val="21"/>
          <w:szCs w:val="21"/>
        </w:rPr>
        <w:t>       B、x&lt;</w:t>
      </w:r>
      <w:proofErr w:type="spellStart"/>
      <w:r w:rsidRPr="00B063A8">
        <w:rPr>
          <w:rFonts w:asciiTheme="minorEastAsia" w:eastAsiaTheme="minorEastAsia" w:hAnsiTheme="minorEastAsia" w:cs="Times New Roman"/>
          <w:sz w:val="21"/>
          <w:szCs w:val="21"/>
        </w:rPr>
        <w:t>y?y:x</w:t>
      </w:r>
      <w:proofErr w:type="spellEnd"/>
      <w:r w:rsidRPr="00B063A8">
        <w:rPr>
          <w:rFonts w:asciiTheme="minorEastAsia" w:eastAsiaTheme="minorEastAsia" w:hAnsiTheme="minorEastAsia" w:cs="Times New Roman"/>
          <w:sz w:val="21"/>
          <w:szCs w:val="21"/>
        </w:rPr>
        <w:t>        C、x&gt;y?(</w:t>
      </w:r>
      <w:proofErr w:type="spellStart"/>
      <w:r w:rsidRPr="00B063A8">
        <w:rPr>
          <w:rFonts w:asciiTheme="minorEastAsia" w:eastAsiaTheme="minorEastAsia" w:hAnsiTheme="minorEastAsia" w:cs="Times New Roman"/>
          <w:sz w:val="21"/>
          <w:szCs w:val="21"/>
        </w:rPr>
        <w:t>x+y</w:t>
      </w:r>
      <w:proofErr w:type="spellEnd"/>
      <w:r w:rsidRPr="00B063A8">
        <w:rPr>
          <w:rFonts w:asciiTheme="minorEastAsia" w:eastAsiaTheme="minorEastAsia" w:hAnsiTheme="minorEastAsia" w:cs="Times New Roman"/>
          <w:sz w:val="21"/>
          <w:szCs w:val="21"/>
        </w:rPr>
        <w:t>):(x-y)      D、x==</w:t>
      </w:r>
      <w:proofErr w:type="spellStart"/>
      <w:r w:rsidRPr="00B063A8">
        <w:rPr>
          <w:rFonts w:asciiTheme="minorEastAsia" w:eastAsiaTheme="minorEastAsia" w:hAnsiTheme="minorEastAsia" w:cs="Times New Roman"/>
          <w:sz w:val="21"/>
          <w:szCs w:val="21"/>
        </w:rPr>
        <w:t>y?y:x</w:t>
      </w:r>
      <w:proofErr w:type="spellEnd"/>
      <w:r w:rsidRPr="00B063A8">
        <w:rPr>
          <w:rFonts w:asciiTheme="minorEastAsia" w:eastAsiaTheme="minorEastAsia" w:hAnsiTheme="minorEastAsia" w:cs="Times New Roman"/>
          <w:sz w:val="21"/>
          <w:szCs w:val="21"/>
        </w:rPr>
        <w:t>;</w:t>
      </w:r>
    </w:p>
    <w:p w14:paraId="131584E6" w14:textId="33568E1F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38F1A205" w14:textId="77777777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56、</w:t>
      </w:r>
      <w:r w:rsidRPr="00B063A8">
        <w:rPr>
          <w:rFonts w:asciiTheme="minorEastAsia" w:eastAsiaTheme="minorEastAsia" w:hAnsiTheme="minorEastAsia"/>
          <w:kern w:val="0"/>
          <w:szCs w:val="21"/>
        </w:rPr>
        <w:t>设有下面两个赋值语句：</w:t>
      </w:r>
    </w:p>
    <w:p w14:paraId="28E167D2" w14:textId="77777777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a =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Integer.parseInt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(“</w:t>
      </w:r>
      <w:smartTag w:uri="urn:schemas-microsoft-com:office:smarttags" w:element="metricconverter">
        <w:smartTagPr>
          <w:attr w:name="ProductID" w:val="12”"/>
        </w:smartTagPr>
        <w:r w:rsidRPr="00B063A8">
          <w:rPr>
            <w:rFonts w:asciiTheme="minorEastAsia" w:eastAsiaTheme="minorEastAsia" w:hAnsiTheme="minorEastAsia"/>
            <w:kern w:val="0"/>
            <w:szCs w:val="21"/>
          </w:rPr>
          <w:t>12”</w:t>
        </w:r>
      </w:smartTag>
      <w:r w:rsidRPr="00B063A8">
        <w:rPr>
          <w:rFonts w:asciiTheme="minorEastAsia" w:eastAsiaTheme="minorEastAsia" w:hAnsiTheme="minorEastAsia"/>
          <w:kern w:val="0"/>
          <w:szCs w:val="21"/>
        </w:rPr>
        <w:t>);</w:t>
      </w:r>
    </w:p>
    <w:p w14:paraId="6A589A22" w14:textId="77777777" w:rsidR="0058024B" w:rsidRPr="00B063A8" w:rsidRDefault="0058024B" w:rsidP="0058024B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b =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Integer.valueOf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(“</w:t>
      </w:r>
      <w:smartTag w:uri="urn:schemas-microsoft-com:office:smarttags" w:element="metricconverter">
        <w:smartTagPr>
          <w:attr w:name="ProductID" w:val="12”"/>
        </w:smartTagPr>
        <w:r w:rsidRPr="00B063A8">
          <w:rPr>
            <w:rFonts w:asciiTheme="minorEastAsia" w:eastAsiaTheme="minorEastAsia" w:hAnsiTheme="minorEastAsia"/>
            <w:kern w:val="0"/>
            <w:szCs w:val="21"/>
          </w:rPr>
          <w:t>12”</w:t>
        </w:r>
      </w:smartTag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).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intValue</w:t>
      </w:r>
      <w:proofErr w:type="spellEnd"/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();</w:t>
      </w:r>
    </w:p>
    <w:p w14:paraId="641E090E" w14:textId="413DE4A0" w:rsidR="0058024B" w:rsidRPr="00B063A8" w:rsidRDefault="0058024B" w:rsidP="0058024B">
      <w:pPr>
        <w:widowControl/>
        <w:jc w:val="left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下述说法正确的是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6F4E3DD7" w14:textId="77777777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A、a是整数类型变量，b是整数类对象。</w:t>
      </w:r>
    </w:p>
    <w:p w14:paraId="27A7668E" w14:textId="77777777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B、a是整数类对象，b是整数类型变量。</w:t>
      </w:r>
    </w:p>
    <w:p w14:paraId="5C161C64" w14:textId="77777777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C、a和b都是整数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类对象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并且值相等。</w:t>
      </w:r>
    </w:p>
    <w:p w14:paraId="1DB9323B" w14:textId="77777777" w:rsidR="0058024B" w:rsidRPr="00B063A8" w:rsidRDefault="0058024B" w:rsidP="0058024B">
      <w:pPr>
        <w:pStyle w:val="a9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D、a和b都是整数类型变量并且值相等</w:t>
      </w:r>
    </w:p>
    <w:p w14:paraId="1A970DE9" w14:textId="507E993D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07FC484D" w14:textId="74ED6A9E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</w:rPr>
        <w:t>57、</w:t>
      </w:r>
      <w:r w:rsidRPr="00B063A8">
        <w:rPr>
          <w:rFonts w:asciiTheme="minorEastAsia" w:eastAsiaTheme="minorEastAsia" w:hAnsiTheme="minorEastAsia" w:cs="Times New Roman"/>
          <w:sz w:val="21"/>
          <w:szCs w:val="21"/>
        </w:rPr>
        <w:t>下列说法正确的有</w:t>
      </w:r>
      <w:r w:rsidR="00DA5CA7">
        <w:rPr>
          <w:rFonts w:asciiTheme="minorEastAsia" w:eastAsiaTheme="minorEastAsia" w:hAnsiTheme="minorEastAsia" w:cs="Times New Roman"/>
          <w:sz w:val="21"/>
          <w:szCs w:val="21"/>
        </w:rPr>
        <w:t>（   ）</w:t>
      </w:r>
    </w:p>
    <w:p w14:paraId="746E6452" w14:textId="77777777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t>A、class中的constructor不可省略</w:t>
      </w:r>
    </w:p>
    <w:p w14:paraId="4A0BA064" w14:textId="77777777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t>B、constructor必须与class同名，但方法不能与class同名</w:t>
      </w:r>
    </w:p>
    <w:p w14:paraId="3B14E6E2" w14:textId="77777777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t>C、constructor在一个对象被new时执行</w:t>
      </w:r>
    </w:p>
    <w:p w14:paraId="2BEA3BAD" w14:textId="77777777" w:rsidR="0058024B" w:rsidRPr="00B063A8" w:rsidRDefault="0058024B" w:rsidP="0058024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sz w:val="21"/>
          <w:szCs w:val="21"/>
        </w:rPr>
        <w:t>D、一个class只能定义一个constructor</w:t>
      </w:r>
    </w:p>
    <w:p w14:paraId="23C98E5B" w14:textId="17DD6BFE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306F8A92" w14:textId="11CC9B5B" w:rsidR="0058024B" w:rsidRPr="00B063A8" w:rsidRDefault="0058024B" w:rsidP="0058024B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58、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创建一个标识有“关闭”按钮的语句是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4223DC81" w14:textId="77777777" w:rsidR="0058024B" w:rsidRPr="00B063A8" w:rsidRDefault="0058024B" w:rsidP="0058024B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JTextField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b = new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JTextField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(“关闭”)</w:t>
      </w:r>
    </w:p>
    <w:p w14:paraId="74CF160E" w14:textId="77777777" w:rsidR="0058024B" w:rsidRPr="00B063A8" w:rsidRDefault="0058024B" w:rsidP="0058024B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B、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JLabel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b = new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JLabel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(“关闭”)</w:t>
      </w:r>
    </w:p>
    <w:p w14:paraId="478E0515" w14:textId="77777777" w:rsidR="0058024B" w:rsidRPr="00B063A8" w:rsidRDefault="0058024B" w:rsidP="0058024B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JCheckbox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b = new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JCheckbox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(“关闭”)</w:t>
      </w:r>
    </w:p>
    <w:p w14:paraId="2E65C2FB" w14:textId="77777777" w:rsidR="0058024B" w:rsidRPr="00B063A8" w:rsidRDefault="0058024B" w:rsidP="0058024B">
      <w:pPr>
        <w:tabs>
          <w:tab w:val="left" w:pos="91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D、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JButton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b = new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JButton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(“关闭”)</w:t>
      </w:r>
    </w:p>
    <w:p w14:paraId="2484B2A3" w14:textId="1E0E77D7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6367EB68" w14:textId="094EED29" w:rsidR="006F092A" w:rsidRPr="00B063A8" w:rsidRDefault="0058024B" w:rsidP="006F092A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59、</w:t>
      </w:r>
      <w:r w:rsidR="006F092A" w:rsidRPr="00B063A8">
        <w:rPr>
          <w:rFonts w:asciiTheme="minorEastAsia" w:eastAsiaTheme="minorEastAsia" w:hAnsiTheme="minorEastAsia"/>
          <w:color w:val="000000"/>
          <w:kern w:val="0"/>
          <w:szCs w:val="21"/>
        </w:rPr>
        <w:t>关于面向对象方法的优点，下列不正确的叙述是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="006F092A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。</w:t>
      </w:r>
    </w:p>
    <w:p w14:paraId="24BED3F1" w14:textId="14CFBBCA" w:rsidR="006F092A" w:rsidRPr="00B063A8" w:rsidRDefault="006F092A" w:rsidP="006F092A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A、与人类习惯的思维方法比较一致        B、可重用性好   </w:t>
      </w:r>
    </w:p>
    <w:p w14:paraId="47D59240" w14:textId="5AB5C3D8" w:rsidR="006F092A" w:rsidRPr="00B063A8" w:rsidRDefault="006F092A" w:rsidP="006F092A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C、以数据操作为中心                    D、可维护性好 </w:t>
      </w:r>
    </w:p>
    <w:p w14:paraId="2C182AEE" w14:textId="0D9CB7E5" w:rsidR="0058024B" w:rsidRPr="00B063A8" w:rsidRDefault="0058024B" w:rsidP="00CC70A1">
      <w:pPr>
        <w:rPr>
          <w:rFonts w:asciiTheme="minorEastAsia" w:eastAsiaTheme="minorEastAsia" w:hAnsiTheme="minorEastAsia"/>
        </w:rPr>
      </w:pPr>
    </w:p>
    <w:p w14:paraId="1CAD198F" w14:textId="255ECAE4" w:rsidR="00D8114D" w:rsidRPr="00B063A8" w:rsidRDefault="00D8114D" w:rsidP="00D8114D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</w:rPr>
        <w:t>60、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以下关于好的面向对象程序设计语言的叙述中，不正确的是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。</w:t>
      </w:r>
    </w:p>
    <w:p w14:paraId="37BA3A2C" w14:textId="77777777" w:rsidR="00D8114D" w:rsidRPr="00B063A8" w:rsidRDefault="00D8114D" w:rsidP="00D8114D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A、应该支持被封装的对象                B、应该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支持类写实例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的概念</w:t>
      </w:r>
    </w:p>
    <w:p w14:paraId="7E567ECD" w14:textId="77777777" w:rsidR="00D8114D" w:rsidRPr="00B063A8" w:rsidRDefault="00D8114D" w:rsidP="00D8114D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C、应该支持通过指针进行引用            D、应该支持继承和多态</w:t>
      </w:r>
    </w:p>
    <w:p w14:paraId="50478224" w14:textId="0083550E" w:rsidR="00D8114D" w:rsidRPr="00B063A8" w:rsidRDefault="00D8114D" w:rsidP="00CC70A1">
      <w:pPr>
        <w:rPr>
          <w:rFonts w:asciiTheme="minorEastAsia" w:eastAsiaTheme="minorEastAsia" w:hAnsiTheme="minorEastAsia"/>
        </w:rPr>
      </w:pPr>
    </w:p>
    <w:p w14:paraId="7407745E" w14:textId="7B3CA400" w:rsidR="00D8114D" w:rsidRPr="00B063A8" w:rsidRDefault="00D8114D" w:rsidP="00D8114D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61、下列方法中可以用来创建一个新线程的是</w:t>
      </w:r>
      <w:r w:rsidR="00DA5CA7">
        <w:rPr>
          <w:rFonts w:asciiTheme="minorEastAsia" w:eastAsiaTheme="minorEastAsia" w:hAnsiTheme="minorEastAsia"/>
        </w:rPr>
        <w:t>（   ）</w:t>
      </w:r>
    </w:p>
    <w:p w14:paraId="5D081CD4" w14:textId="56841324" w:rsidR="00D8114D" w:rsidRPr="00B063A8" w:rsidRDefault="00D8114D" w:rsidP="00D8114D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A、实现</w:t>
      </w:r>
      <w:proofErr w:type="spellStart"/>
      <w:r w:rsidRPr="00B063A8">
        <w:rPr>
          <w:rFonts w:asciiTheme="minorEastAsia" w:eastAsiaTheme="minorEastAsia" w:hAnsiTheme="minorEastAsia"/>
        </w:rPr>
        <w:t>java.lang.Runnable</w:t>
      </w:r>
      <w:proofErr w:type="spellEnd"/>
      <w:r w:rsidRPr="00B063A8">
        <w:rPr>
          <w:rFonts w:asciiTheme="minorEastAsia" w:eastAsiaTheme="minorEastAsia" w:hAnsiTheme="minorEastAsia"/>
        </w:rPr>
        <w:t>接口并重写start()方法</w:t>
      </w:r>
    </w:p>
    <w:p w14:paraId="1B46D366" w14:textId="23DF42EB" w:rsidR="00D8114D" w:rsidRPr="00B063A8" w:rsidRDefault="00D8114D" w:rsidP="00D8114D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B、实现</w:t>
      </w:r>
      <w:proofErr w:type="spellStart"/>
      <w:r w:rsidRPr="00B063A8">
        <w:rPr>
          <w:rFonts w:asciiTheme="minorEastAsia" w:eastAsiaTheme="minorEastAsia" w:hAnsiTheme="minorEastAsia"/>
        </w:rPr>
        <w:t>java.lang.Runnable</w:t>
      </w:r>
      <w:proofErr w:type="spellEnd"/>
      <w:r w:rsidRPr="00B063A8">
        <w:rPr>
          <w:rFonts w:asciiTheme="minorEastAsia" w:eastAsiaTheme="minorEastAsia" w:hAnsiTheme="minorEastAsia"/>
        </w:rPr>
        <w:t>接口并重写run()方法</w:t>
      </w:r>
    </w:p>
    <w:p w14:paraId="0728B67E" w14:textId="4716E7FE" w:rsidR="00D8114D" w:rsidRPr="00B063A8" w:rsidRDefault="00D8114D" w:rsidP="00D8114D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C、实现</w:t>
      </w:r>
      <w:proofErr w:type="spellStart"/>
      <w:r w:rsidRPr="00B063A8">
        <w:rPr>
          <w:rFonts w:asciiTheme="minorEastAsia" w:eastAsiaTheme="minorEastAsia" w:hAnsiTheme="minorEastAsia"/>
        </w:rPr>
        <w:t>java.lang.Thread</w:t>
      </w:r>
      <w:proofErr w:type="spellEnd"/>
      <w:proofErr w:type="gramStart"/>
      <w:r w:rsidRPr="00B063A8">
        <w:rPr>
          <w:rFonts w:asciiTheme="minorEastAsia" w:eastAsiaTheme="minorEastAsia" w:hAnsiTheme="minorEastAsia"/>
        </w:rPr>
        <w:t>类并重写</w:t>
      </w:r>
      <w:proofErr w:type="gramEnd"/>
      <w:r w:rsidRPr="00B063A8">
        <w:rPr>
          <w:rFonts w:asciiTheme="minorEastAsia" w:eastAsiaTheme="minorEastAsia" w:hAnsiTheme="minorEastAsia"/>
        </w:rPr>
        <w:t>run()方法</w:t>
      </w:r>
    </w:p>
    <w:p w14:paraId="4962B248" w14:textId="54CEE512" w:rsidR="00D8114D" w:rsidRPr="00B063A8" w:rsidRDefault="00D8114D" w:rsidP="00D8114D">
      <w:pPr>
        <w:rPr>
          <w:rFonts w:asciiTheme="minorEastAsia" w:eastAsiaTheme="minorEastAsia" w:hAnsiTheme="minorEastAsia"/>
        </w:rPr>
      </w:pPr>
      <w:r w:rsidRPr="00B063A8">
        <w:rPr>
          <w:rFonts w:asciiTheme="minorEastAsia" w:eastAsiaTheme="minorEastAsia" w:hAnsiTheme="minorEastAsia"/>
        </w:rPr>
        <w:t>D、实现</w:t>
      </w:r>
      <w:proofErr w:type="spellStart"/>
      <w:r w:rsidRPr="00B063A8">
        <w:rPr>
          <w:rFonts w:asciiTheme="minorEastAsia" w:eastAsiaTheme="minorEastAsia" w:hAnsiTheme="minorEastAsia"/>
        </w:rPr>
        <w:t>java.lang.Thread</w:t>
      </w:r>
      <w:proofErr w:type="spellEnd"/>
      <w:proofErr w:type="gramStart"/>
      <w:r w:rsidRPr="00B063A8">
        <w:rPr>
          <w:rFonts w:asciiTheme="minorEastAsia" w:eastAsiaTheme="minorEastAsia" w:hAnsiTheme="minorEastAsia"/>
        </w:rPr>
        <w:t>类并重写</w:t>
      </w:r>
      <w:proofErr w:type="gramEnd"/>
      <w:r w:rsidRPr="00B063A8">
        <w:rPr>
          <w:rFonts w:asciiTheme="minorEastAsia" w:eastAsiaTheme="minorEastAsia" w:hAnsiTheme="minorEastAsia"/>
        </w:rPr>
        <w:t>start()方法</w:t>
      </w:r>
    </w:p>
    <w:p w14:paraId="172D0D8E" w14:textId="366DCCA4" w:rsidR="00D8114D" w:rsidRPr="00B063A8" w:rsidRDefault="00D8114D" w:rsidP="00CC70A1">
      <w:pPr>
        <w:rPr>
          <w:rFonts w:asciiTheme="minorEastAsia" w:eastAsiaTheme="minorEastAsia" w:hAnsiTheme="minorEastAsia"/>
        </w:rPr>
      </w:pPr>
    </w:p>
    <w:p w14:paraId="6792B748" w14:textId="40E01C3E" w:rsidR="009D1502" w:rsidRPr="00B063A8" w:rsidRDefault="009D1502" w:rsidP="009D1502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</w:rPr>
        <w:t>62、</w:t>
      </w:r>
      <w:r w:rsidRPr="00B063A8">
        <w:rPr>
          <w:rFonts w:asciiTheme="minorEastAsia" w:eastAsiaTheme="minorEastAsia" w:hAnsiTheme="minorEastAsia"/>
          <w:szCs w:val="21"/>
        </w:rPr>
        <w:t>执行完下面程序片段后，</w:t>
      </w:r>
      <w:r w:rsidR="00DA5CA7">
        <w:rPr>
          <w:rFonts w:asciiTheme="minorEastAsia" w:eastAsiaTheme="minorEastAsia" w:hAnsiTheme="minorEastAsia"/>
          <w:szCs w:val="21"/>
        </w:rPr>
        <w:t>（   ）</w:t>
      </w:r>
      <w:r w:rsidRPr="00B063A8">
        <w:rPr>
          <w:rFonts w:asciiTheme="minorEastAsia" w:eastAsiaTheme="minorEastAsia" w:hAnsiTheme="minorEastAsia"/>
          <w:szCs w:val="21"/>
        </w:rPr>
        <w:t>的结论是正确的。</w:t>
      </w:r>
    </w:p>
    <w:p w14:paraId="028E38B3" w14:textId="77777777" w:rsidR="009D1502" w:rsidRPr="00B063A8" w:rsidRDefault="009D1502" w:rsidP="009D1502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int a, b,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 xml:space="preserve">c;   </w:t>
      </w:r>
      <w:proofErr w:type="gramEnd"/>
      <w:r w:rsidRPr="00B063A8">
        <w:rPr>
          <w:rFonts w:asciiTheme="minorEastAsia" w:eastAsiaTheme="minorEastAsia" w:hAnsiTheme="minorEastAsia"/>
          <w:szCs w:val="21"/>
        </w:rPr>
        <w:t>a = 1;  b = 2;   c = (a + b &gt; 3 ? a++ : b++);   a=1  ,b=3,c=2</w:t>
      </w:r>
    </w:p>
    <w:p w14:paraId="2521E1F4" w14:textId="77777777" w:rsidR="009D1502" w:rsidRPr="00B063A8" w:rsidRDefault="009D1502" w:rsidP="009D1502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A、a的值是2，b的值是3             B、a的值是1，b的值是3</w:t>
      </w:r>
    </w:p>
    <w:p w14:paraId="1FE60697" w14:textId="77777777" w:rsidR="009D1502" w:rsidRPr="00B063A8" w:rsidRDefault="009D1502" w:rsidP="009D1502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C、a的值是1，b的值是2             D、c的值是false</w:t>
      </w:r>
    </w:p>
    <w:p w14:paraId="2D507111" w14:textId="56979B22" w:rsidR="00D8114D" w:rsidRPr="00B063A8" w:rsidRDefault="00D8114D" w:rsidP="00CC70A1">
      <w:pPr>
        <w:rPr>
          <w:rFonts w:asciiTheme="minorEastAsia" w:eastAsiaTheme="minorEastAsia" w:hAnsiTheme="minorEastAsia"/>
        </w:rPr>
      </w:pPr>
    </w:p>
    <w:p w14:paraId="1E6F6DB7" w14:textId="0159D168" w:rsidR="00FF050F" w:rsidRPr="00B063A8" w:rsidRDefault="00FF050F" w:rsidP="00FF050F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</w:rPr>
        <w:t>63、</w:t>
      </w:r>
      <w:r w:rsidRPr="00B063A8">
        <w:rPr>
          <w:rFonts w:asciiTheme="minorEastAsia" w:eastAsiaTheme="minorEastAsia" w:hAnsiTheme="minorEastAsia"/>
          <w:szCs w:val="21"/>
        </w:rPr>
        <w:t>关于反射机制下列说法错误的是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33D0C1A7" w14:textId="77777777" w:rsidR="00FF050F" w:rsidRPr="00B063A8" w:rsidRDefault="00FF050F" w:rsidP="00FF050F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A、反射机制指的是在程序运行过程中，通过.class文件加载并使用一个类的过程</w:t>
      </w:r>
    </w:p>
    <w:p w14:paraId="6AA1E8AD" w14:textId="77777777" w:rsidR="00FF050F" w:rsidRPr="00B063A8" w:rsidRDefault="00FF050F" w:rsidP="00FF050F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lastRenderedPageBreak/>
        <w:t>B、反射机制指的是在程序编译期间，通过.class文件加载并使用一个类的过程</w:t>
      </w:r>
    </w:p>
    <w:p w14:paraId="606819D9" w14:textId="77777777" w:rsidR="00FF050F" w:rsidRPr="00B063A8" w:rsidRDefault="00FF050F" w:rsidP="00FF050F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C、反射可以获取类中所有的属性和方法</w:t>
      </w:r>
    </w:p>
    <w:p w14:paraId="14B49458" w14:textId="5A07DC0E" w:rsidR="00FF050F" w:rsidRPr="00B063A8" w:rsidRDefault="00FF050F" w:rsidP="00FF050F">
      <w:pPr>
        <w:tabs>
          <w:tab w:val="left" w:pos="91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D、暴力反射可以获取类中私有的属性和方法</w:t>
      </w:r>
    </w:p>
    <w:p w14:paraId="7DF5026B" w14:textId="6EABA6C5" w:rsidR="00D8114D" w:rsidRPr="00B063A8" w:rsidRDefault="00D8114D" w:rsidP="00CC70A1">
      <w:pPr>
        <w:rPr>
          <w:rFonts w:asciiTheme="minorEastAsia" w:eastAsiaTheme="minorEastAsia" w:hAnsiTheme="minorEastAsia"/>
        </w:rPr>
      </w:pPr>
    </w:p>
    <w:p w14:paraId="28D49920" w14:textId="7247F334" w:rsidR="007C0BD3" w:rsidRPr="00B063A8" w:rsidRDefault="007C0BD3" w:rsidP="007C0BD3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</w:rPr>
        <w:t>64、</w:t>
      </w:r>
      <w:r w:rsidRPr="00B063A8">
        <w:rPr>
          <w:rFonts w:asciiTheme="minorEastAsia" w:eastAsiaTheme="minorEastAsia" w:hAnsiTheme="minorEastAsia"/>
          <w:szCs w:val="21"/>
        </w:rPr>
        <w:t>面向对象程序设计将描述事物的数据与</w:t>
      </w:r>
      <w:r w:rsidR="00DA5CA7">
        <w:rPr>
          <w:rFonts w:asciiTheme="minorEastAsia" w:eastAsiaTheme="minorEastAsia" w:hAnsiTheme="minorEastAsia"/>
          <w:szCs w:val="21"/>
        </w:rPr>
        <w:t>（   ）</w:t>
      </w:r>
      <w:r w:rsidRPr="00B063A8">
        <w:rPr>
          <w:rFonts w:asciiTheme="minorEastAsia" w:eastAsiaTheme="minorEastAsia" w:hAnsiTheme="minorEastAsia"/>
          <w:szCs w:val="21"/>
        </w:rPr>
        <w:t>封装在一起,作为一个相互依存、不可分割的整体来处理。</w:t>
      </w:r>
    </w:p>
    <w:p w14:paraId="7F032DDF" w14:textId="77777777" w:rsidR="007C0BD3" w:rsidRPr="00B063A8" w:rsidRDefault="007C0BD3" w:rsidP="007C0BD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A、信息             B、数据隐藏         C、对数据的操作     D、数据抽象</w:t>
      </w:r>
    </w:p>
    <w:p w14:paraId="070D3823" w14:textId="1234B48E" w:rsidR="00D8114D" w:rsidRPr="00B063A8" w:rsidRDefault="00D8114D" w:rsidP="00CC70A1">
      <w:pPr>
        <w:rPr>
          <w:rFonts w:asciiTheme="minorEastAsia" w:eastAsiaTheme="minorEastAsia" w:hAnsiTheme="minorEastAsia"/>
        </w:rPr>
      </w:pPr>
    </w:p>
    <w:p w14:paraId="4861C951" w14:textId="2AC51593" w:rsidR="00564B53" w:rsidRPr="00B063A8" w:rsidRDefault="00564B53" w:rsidP="00564B5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</w:rPr>
        <w:t>65、</w:t>
      </w:r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在</w:t>
      </w:r>
      <w:proofErr w:type="spellStart"/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oneMethod</w:t>
      </w:r>
      <w:proofErr w:type="spellEnd"/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()方法运行正常的情况下,程序段将输出什么？</w:t>
      </w:r>
      <w:r w:rsidR="00DA5CA7">
        <w:rPr>
          <w:rFonts w:asciiTheme="minorEastAsia" w:eastAsiaTheme="minorEastAsia" w:hAnsiTheme="minorEastAsia" w:cs="Times New Roman"/>
          <w:kern w:val="2"/>
          <w:sz w:val="21"/>
          <w:szCs w:val="21"/>
        </w:rPr>
        <w:t>（   ）</w:t>
      </w:r>
    </w:p>
    <w:p w14:paraId="6A74F227" w14:textId="77777777" w:rsidR="00564B53" w:rsidRPr="00B063A8" w:rsidRDefault="00564B53" w:rsidP="00564B53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kern w:val="2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 xml:space="preserve">public void </w:t>
      </w:r>
      <w:proofErr w:type="gramStart"/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test(</w:t>
      </w:r>
      <w:proofErr w:type="gramEnd"/>
      <w:r w:rsidRPr="00B063A8">
        <w:rPr>
          <w:rFonts w:asciiTheme="minorEastAsia" w:eastAsiaTheme="minorEastAsia" w:hAnsiTheme="minorEastAsia" w:cs="Times New Roman"/>
          <w:kern w:val="2"/>
          <w:sz w:val="21"/>
          <w:szCs w:val="21"/>
        </w:rPr>
        <w:t>){</w:t>
      </w:r>
    </w:p>
    <w:p w14:paraId="237AB82F" w14:textId="77777777" w:rsidR="00564B53" w:rsidRPr="00B063A8" w:rsidRDefault="00564B53" w:rsidP="00564B53">
      <w:pPr>
        <w:tabs>
          <w:tab w:val="left" w:pos="5921"/>
        </w:tabs>
        <w:ind w:firstLineChars="100" w:firstLine="210"/>
        <w:rPr>
          <w:rFonts w:asciiTheme="minorEastAsia" w:eastAsiaTheme="minorEastAsia" w:hAnsiTheme="minorEastAsia"/>
          <w:szCs w:val="21"/>
        </w:rPr>
      </w:pPr>
      <w:proofErr w:type="gramStart"/>
      <w:r w:rsidRPr="00B063A8">
        <w:rPr>
          <w:rFonts w:asciiTheme="minorEastAsia" w:eastAsiaTheme="minorEastAsia" w:hAnsiTheme="minorEastAsia"/>
          <w:szCs w:val="21"/>
        </w:rPr>
        <w:t>try{</w:t>
      </w:r>
      <w:proofErr w:type="gramEnd"/>
    </w:p>
    <w:p w14:paraId="35F899C6" w14:textId="77777777" w:rsidR="00564B53" w:rsidRPr="00B063A8" w:rsidRDefault="00564B53" w:rsidP="00564B53">
      <w:pPr>
        <w:tabs>
          <w:tab w:val="left" w:pos="5921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oneMethod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1D300B56" w14:textId="77777777" w:rsidR="00564B53" w:rsidRPr="00B063A8" w:rsidRDefault="00564B53" w:rsidP="00564B53">
      <w:pPr>
        <w:tabs>
          <w:tab w:val="left" w:pos="5921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("condition1");</w:t>
      </w:r>
    </w:p>
    <w:p w14:paraId="572FA3E1" w14:textId="77777777" w:rsidR="00564B53" w:rsidRPr="00B063A8" w:rsidRDefault="00564B53" w:rsidP="00564B53">
      <w:pPr>
        <w:tabs>
          <w:tab w:val="left" w:pos="5921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 catch 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ArrayIndexOutOfBoundsExceptione</w:t>
      </w:r>
      <w:proofErr w:type="spellEnd"/>
      <w:proofErr w:type="gramStart"/>
      <w:r w:rsidRPr="00B063A8">
        <w:rPr>
          <w:rFonts w:asciiTheme="minorEastAsia" w:eastAsiaTheme="minorEastAsia" w:hAnsiTheme="minorEastAsia"/>
          <w:szCs w:val="21"/>
        </w:rPr>
        <w:t>){</w:t>
      </w:r>
      <w:proofErr w:type="gramEnd"/>
    </w:p>
    <w:p w14:paraId="59AECD12" w14:textId="77777777" w:rsidR="00564B53" w:rsidRPr="00B063A8" w:rsidRDefault="00564B53" w:rsidP="00564B53">
      <w:pPr>
        <w:tabs>
          <w:tab w:val="left" w:pos="5921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("condition2");</w:t>
      </w:r>
    </w:p>
    <w:p w14:paraId="21FE1FAE" w14:textId="77777777" w:rsidR="00564B53" w:rsidRPr="00B063A8" w:rsidRDefault="00564B53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}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catch(</w:t>
      </w:r>
      <w:proofErr w:type="spellStart"/>
      <w:proofErr w:type="gramEnd"/>
      <w:r w:rsidRPr="00B063A8">
        <w:rPr>
          <w:rFonts w:asciiTheme="minorEastAsia" w:eastAsiaTheme="minorEastAsia" w:hAnsiTheme="minorEastAsia"/>
          <w:szCs w:val="21"/>
        </w:rPr>
        <w:t>Exceptione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2D121E85" w14:textId="77777777" w:rsidR="00564B53" w:rsidRPr="00B063A8" w:rsidRDefault="00564B53" w:rsidP="00564B53">
      <w:pPr>
        <w:tabs>
          <w:tab w:val="left" w:pos="5921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("condition3");</w:t>
      </w:r>
    </w:p>
    <w:p w14:paraId="2B2992A9" w14:textId="77777777" w:rsidR="00564B53" w:rsidRPr="00B063A8" w:rsidRDefault="00564B53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}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finally{</w:t>
      </w:r>
      <w:proofErr w:type="gramEnd"/>
    </w:p>
    <w:p w14:paraId="74EC15AA" w14:textId="77777777" w:rsidR="00564B53" w:rsidRPr="00B063A8" w:rsidRDefault="00564B53" w:rsidP="00564B53">
      <w:pPr>
        <w:tabs>
          <w:tab w:val="left" w:pos="5921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("finally");</w:t>
      </w:r>
    </w:p>
    <w:p w14:paraId="20080469" w14:textId="77777777" w:rsidR="00564B53" w:rsidRPr="00B063A8" w:rsidRDefault="00564B53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57FA8627" w14:textId="2A8156E6" w:rsidR="00F91A16" w:rsidRDefault="00564B53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3EEF7F22" w14:textId="04ED236E" w:rsidR="0074073A" w:rsidRDefault="0074073A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</w:p>
    <w:p w14:paraId="5970F492" w14:textId="77777777" w:rsidR="0074073A" w:rsidRDefault="0074073A" w:rsidP="0074073A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 xml:space="preserve">、关于对象成员占用内存的说法哪个正确（ </w:t>
      </w:r>
      <w:r>
        <w:rPr>
          <w:rFonts w:asciiTheme="minorEastAsia" w:eastAsiaTheme="minorEastAsia" w:hAnsiTheme="minor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）</w:t>
      </w:r>
    </w:p>
    <w:p w14:paraId="5D637415" w14:textId="77777777" w:rsidR="0074073A" w:rsidRDefault="0074073A" w:rsidP="0074073A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>、以上都不对</w:t>
      </w:r>
    </w:p>
    <w:p w14:paraId="4B692ACF" w14:textId="77777777" w:rsidR="0074073A" w:rsidRDefault="0074073A" w:rsidP="0074073A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B、同一个类的对象共用一段内存</w:t>
      </w:r>
    </w:p>
    <w:p w14:paraId="1C9C3798" w14:textId="77777777" w:rsidR="0074073A" w:rsidRDefault="0074073A" w:rsidP="0074073A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C、对象的方法不占用内存</w:t>
      </w:r>
    </w:p>
    <w:p w14:paraId="300D8761" w14:textId="77777777" w:rsidR="0074073A" w:rsidRPr="00B063A8" w:rsidRDefault="0074073A" w:rsidP="0074073A">
      <w:pPr>
        <w:tabs>
          <w:tab w:val="left" w:pos="5921"/>
        </w:tabs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D、同一个类的对象使用不同的内存段，但静态成员共享相同的内存空间</w:t>
      </w:r>
    </w:p>
    <w:p w14:paraId="1874F1E7" w14:textId="77777777" w:rsidR="0074073A" w:rsidRPr="0074073A" w:rsidRDefault="0074073A" w:rsidP="00564B53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</w:p>
    <w:p w14:paraId="3960C459" w14:textId="03E52CD0" w:rsidR="00F91A16" w:rsidRPr="00B063A8" w:rsidRDefault="00F91A16" w:rsidP="00F91A16">
      <w:pPr>
        <w:pStyle w:val="1"/>
      </w:pPr>
      <w:r>
        <w:rPr>
          <w:rFonts w:hint="eastAsia"/>
        </w:rPr>
        <w:t>二、判断题</w:t>
      </w:r>
    </w:p>
    <w:p w14:paraId="0AFF71A6" w14:textId="6ED99C3F" w:rsidR="00564B53" w:rsidRPr="00B063A8" w:rsidRDefault="00564B53" w:rsidP="00D80420">
      <w:pPr>
        <w:tabs>
          <w:tab w:val="left" w:pos="5921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A、condition1         B、condition2        C、condition3      D、condition1finally</w:t>
      </w:r>
    </w:p>
    <w:p w14:paraId="649A158C" w14:textId="62808C0D" w:rsidR="00F924C6" w:rsidRPr="00B063A8" w:rsidRDefault="00106BF6">
      <w:pPr>
        <w:ind w:left="7140" w:hangingChars="3400" w:hanging="714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</w:t>
      </w:r>
      <w:bookmarkStart w:id="6" w:name="_Hlk59300901"/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接口中可以定义常量和抽象方法。</w:t>
      </w:r>
      <w:bookmarkEnd w:id="6"/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  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14DD55A7" w14:textId="77777777" w:rsidR="000B40E5" w:rsidRPr="00B063A8" w:rsidRDefault="000B40E5">
      <w:pPr>
        <w:ind w:left="7140" w:hangingChars="3400" w:hanging="7140"/>
        <w:rPr>
          <w:rFonts w:asciiTheme="minorEastAsia" w:eastAsiaTheme="minorEastAsia" w:hAnsiTheme="minorEastAsia"/>
          <w:noProof/>
        </w:rPr>
      </w:pPr>
    </w:p>
    <w:p w14:paraId="40E23CA8" w14:textId="77777777" w:rsidR="000B40E5" w:rsidRPr="00B063A8" w:rsidRDefault="000B40E5">
      <w:pPr>
        <w:ind w:left="7140" w:hangingChars="3400" w:hanging="7140"/>
        <w:rPr>
          <w:rFonts w:asciiTheme="minorEastAsia" w:eastAsiaTheme="minorEastAsia" w:hAnsiTheme="minorEastAsia"/>
          <w:kern w:val="0"/>
          <w:szCs w:val="21"/>
        </w:rPr>
      </w:pPr>
    </w:p>
    <w:p w14:paraId="65F4DF3B" w14:textId="54E6448B" w:rsidR="00F924C6" w:rsidRPr="00B063A8" w:rsidRDefault="00106BF6">
      <w:pPr>
        <w:jc w:val="left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2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即使一个类中未显式定义构造函数，也会有一个缺省的构造函数，缺省的构造函数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是无参函数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，函数体为空。                           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7E24CBF2" w14:textId="5C03C515" w:rsidR="00F924C6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3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在Java的方法中定义一个常量要用const关键字。 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686239FF" w14:textId="1B57DFDA" w:rsidR="002841E2" w:rsidRDefault="002841E2">
      <w:pPr>
        <w:rPr>
          <w:rFonts w:asciiTheme="minorEastAsia" w:eastAsiaTheme="minorEastAsia" w:hAnsiTheme="minorEastAsia"/>
          <w:kern w:val="0"/>
          <w:szCs w:val="21"/>
        </w:rPr>
      </w:pPr>
    </w:p>
    <w:p w14:paraId="5959C505" w14:textId="77777777" w:rsidR="002841E2" w:rsidRPr="00B063A8" w:rsidRDefault="002841E2">
      <w:pPr>
        <w:rPr>
          <w:rFonts w:asciiTheme="minorEastAsia" w:eastAsiaTheme="minorEastAsia" w:hAnsiTheme="minorEastAsia"/>
          <w:kern w:val="0"/>
          <w:szCs w:val="21"/>
        </w:rPr>
      </w:pPr>
    </w:p>
    <w:p w14:paraId="64B10A3C" w14:textId="56EC26B0" w:rsidR="00F924C6" w:rsidRPr="00B063A8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4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在异常处理中总是将可能产生异常的语句放在try块中，用catch子句去处理异常，而且一个try块之后只能对应一个catch语句       。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76E27B6E" w14:textId="401E0383" w:rsidR="00F924C6" w:rsidRPr="00B063A8" w:rsidRDefault="00106BF6">
      <w:pPr>
        <w:jc w:val="left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5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面向对象方法的多态性是指针对一消息，不同的对象可以以适合自身的方式加以响应。</w:t>
      </w:r>
      <w:r w:rsidR="00DA5CA7">
        <w:rPr>
          <w:rFonts w:asciiTheme="minorEastAsia" w:eastAsiaTheme="minorEastAsia" w:hAnsiTheme="minorEastAsia"/>
          <w:kern w:val="0"/>
          <w:szCs w:val="21"/>
        </w:rPr>
        <w:lastRenderedPageBreak/>
        <w:t>（   ）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</w:p>
    <w:p w14:paraId="69A630C8" w14:textId="04581E9F" w:rsidR="00F924C6" w:rsidRPr="00B063A8" w:rsidRDefault="00106BF6">
      <w:pPr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6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子类的成员变量能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与其父类的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成员变量同名。                                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27AA5262" w14:textId="3B841CCD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7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如果一个类被final所修饰和限定，说明这个类不能被继承   </w:t>
      </w:r>
      <w:r w:rsidR="00E92FD5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         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4C273864" w14:textId="16A32FE5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8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按惯例，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类名首字母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大写，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变量名首字母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小写。                               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7AB3669" w14:textId="49CAA895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9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java中一个子类可以有多个父类，并可以为一个（父）类定义多个子类。          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14EE9DBC" w14:textId="77777777" w:rsidR="000B7F17" w:rsidRPr="00B063A8" w:rsidRDefault="000B7F17">
      <w:pPr>
        <w:rPr>
          <w:rFonts w:asciiTheme="minorEastAsia" w:eastAsiaTheme="minorEastAsia" w:hAnsiTheme="minorEastAsia"/>
          <w:noProof/>
        </w:rPr>
      </w:pPr>
    </w:p>
    <w:p w14:paraId="77A80B9B" w14:textId="154902B8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10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在公有继承中，基类中的公有成员和私有成员在派生类作用域内都是可见的。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04D230C0" w14:textId="0D83A01F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11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子类的成员变量能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与其父类的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成员变量同名。                            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0EA4D78C" w14:textId="2C2A05E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12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 xml:space="preserve">如果一个类被final修饰符所修饰和限定，说明这个类不能被继承。           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64EDC643" w14:textId="74651049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13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按惯例，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类名首字母</w:t>
      </w:r>
      <w:proofErr w:type="gramEnd"/>
      <w:r w:rsidRPr="00B063A8">
        <w:rPr>
          <w:rFonts w:asciiTheme="minorEastAsia" w:eastAsiaTheme="minorEastAsia" w:hAnsiTheme="minorEastAsia"/>
          <w:szCs w:val="21"/>
        </w:rPr>
        <w:t>大写，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变量名首字母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小写。                              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10DBDF38" w14:textId="6D5730F9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14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StringBuffer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、StringBuilder类创建之后允许再做更改和变化。              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5E0F29E1" w14:textId="7AC4D57D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15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 xml:space="preserve">Java中一个子类可以有多个父类，并可以为一个（父）类定义多个子类。     </w:t>
      </w:r>
      <w:r w:rsidR="0046706A" w:rsidRPr="00B063A8">
        <w:rPr>
          <w:rFonts w:asciiTheme="minorEastAsia" w:eastAsiaTheme="minorEastAsia" w:hAnsiTheme="minorEastAsia"/>
          <w:szCs w:val="21"/>
        </w:rPr>
        <w:t xml:space="preserve">   </w:t>
      </w:r>
      <w:r w:rsidRPr="00B063A8">
        <w:rPr>
          <w:rFonts w:asciiTheme="minorEastAsia" w:eastAsiaTheme="minorEastAsia" w:hAnsiTheme="minorEastAsia"/>
          <w:szCs w:val="21"/>
        </w:rPr>
        <w:t xml:space="preserve">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06C681F8" w14:textId="4A1A3D4D" w:rsidR="00F924C6" w:rsidRPr="00B063A8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16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Java中对象是自动清除的，不需要使用delete。 </w:t>
      </w:r>
      <w:r w:rsidR="00E92FD5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0874C9C9" w14:textId="2062EFFF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17</w:t>
      </w:r>
      <w:r w:rsidR="000A5867" w:rsidRPr="00B063A8">
        <w:rPr>
          <w:rFonts w:asciiTheme="minorEastAsia" w:eastAsiaTheme="minorEastAsia" w:hAnsiTheme="minor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封装实现了信息隐藏，并使类不可见。          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3141D738" w14:textId="77777777" w:rsidR="000B7F17" w:rsidRPr="00B063A8" w:rsidRDefault="000B7F17" w:rsidP="000B7F17">
      <w:pPr>
        <w:ind w:left="7980" w:hangingChars="3800" w:hanging="7980"/>
        <w:rPr>
          <w:rFonts w:asciiTheme="minorEastAsia" w:eastAsiaTheme="minorEastAsia" w:hAnsiTheme="minorEastAsia"/>
          <w:color w:val="E36C0A" w:themeColor="accent6" w:themeShade="BF"/>
          <w:kern w:val="0"/>
          <w:szCs w:val="21"/>
        </w:rPr>
      </w:pPr>
    </w:p>
    <w:p w14:paraId="25FCCB50" w14:textId="599717B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18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构造函数用于创建类的实例对象，构造函数名应与类名相同，返回类型为void。    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6E10899C" w14:textId="0307B271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19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由继承性可知，程序中子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类拥有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的成员数目一定大于等于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父类拥有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的成员数目。</w:t>
      </w:r>
      <w:r w:rsidR="00DA5CA7">
        <w:rPr>
          <w:rFonts w:asciiTheme="minorEastAsia" w:eastAsiaTheme="minorEastAsia" w:hAnsiTheme="minorEastAsia"/>
          <w:color w:val="000000"/>
          <w:kern w:val="0"/>
          <w:szCs w:val="21"/>
        </w:rPr>
        <w:t>（   ）</w:t>
      </w:r>
    </w:p>
    <w:p w14:paraId="0B7C25CE" w14:textId="3ABB8DD1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20</w:t>
      </w:r>
      <w:r w:rsidR="000A5867"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 xml:space="preserve">每个 try 块都必须至少有一个 catch 块与之相对应。                        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34C2F454" w14:textId="5159D4B5" w:rsidR="00F924C6" w:rsidRPr="00B063A8" w:rsidRDefault="00106BF6">
      <w:pPr>
        <w:jc w:val="left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21</w:t>
      </w:r>
      <w:r w:rsidR="000A5867" w:rsidRPr="00B063A8">
        <w:rPr>
          <w:rFonts w:asciiTheme="minorEastAsia" w:eastAsiaTheme="minorEastAsia" w:hAnsiTheme="minorEastAsia"/>
          <w:szCs w:val="21"/>
        </w:rPr>
        <w:t>、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System.getProperty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()方法获得一个Property类的对象，其中包含了所有可用的系统属性信息。</w:t>
      </w:r>
      <w:r w:rsidR="00DA5CA7">
        <w:rPr>
          <w:rFonts w:asciiTheme="minorEastAsia" w:eastAsiaTheme="minorEastAsia" w:hAnsiTheme="minorEastAsia"/>
          <w:szCs w:val="21"/>
        </w:rPr>
        <w:t>（   ）</w:t>
      </w:r>
    </w:p>
    <w:p w14:paraId="3623FF9A" w14:textId="59F9EDF0" w:rsidR="00F924C6" w:rsidRPr="00B063A8" w:rsidRDefault="00F924C6">
      <w:pPr>
        <w:jc w:val="left"/>
        <w:rPr>
          <w:rFonts w:asciiTheme="minorEastAsia" w:eastAsiaTheme="minorEastAsia" w:hAnsiTheme="minorEastAsia"/>
          <w:noProof/>
        </w:rPr>
      </w:pPr>
    </w:p>
    <w:p w14:paraId="11B8619A" w14:textId="47E37CC6" w:rsidR="007D118D" w:rsidRPr="00B063A8" w:rsidRDefault="007D118D">
      <w:pPr>
        <w:jc w:val="left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22、</w:t>
      </w:r>
      <w:r w:rsidR="00DE0406" w:rsidRPr="00B063A8">
        <w:rPr>
          <w:rFonts w:asciiTheme="minorEastAsia" w:eastAsiaTheme="minorEastAsia" w:hAnsiTheme="minorEastAsia"/>
          <w:kern w:val="0"/>
          <w:szCs w:val="21"/>
        </w:rPr>
        <w:t xml:space="preserve">派生类的成员除了它自己的成员外，还包含了其基类的成员。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5B586B61" w14:textId="6A1C5987" w:rsidR="00671FE0" w:rsidRPr="00B063A8" w:rsidRDefault="00671FE0">
      <w:pPr>
        <w:jc w:val="left"/>
        <w:rPr>
          <w:rFonts w:asciiTheme="minorEastAsia" w:eastAsiaTheme="minorEastAsia" w:hAnsiTheme="minorEastAsia"/>
          <w:kern w:val="0"/>
          <w:szCs w:val="21"/>
        </w:rPr>
      </w:pPr>
    </w:p>
    <w:p w14:paraId="016B39A0" w14:textId="326EB9A2" w:rsidR="00671FE0" w:rsidRPr="00B063A8" w:rsidRDefault="00671FE0" w:rsidP="00671FE0">
      <w:pPr>
        <w:jc w:val="left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23、Java字符采用Unicode编码，一个英文字母（不分大小写）占一个字节的空间，一个中文汉字占两个字节。                                                        </w:t>
      </w:r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</w:p>
    <w:p w14:paraId="62838152" w14:textId="6A050053" w:rsidR="00671FE0" w:rsidRPr="00B063A8" w:rsidRDefault="00671FE0" w:rsidP="00671FE0">
      <w:pPr>
        <w:jc w:val="left"/>
        <w:rPr>
          <w:rFonts w:asciiTheme="minorEastAsia" w:eastAsiaTheme="minorEastAsia" w:hAnsiTheme="minorEastAsia"/>
          <w:color w:val="0070C0"/>
          <w:kern w:val="0"/>
          <w:szCs w:val="21"/>
        </w:rPr>
      </w:pPr>
    </w:p>
    <w:p w14:paraId="23480FA2" w14:textId="59F0AD13" w:rsidR="00671FE0" w:rsidRPr="00B063A8" w:rsidRDefault="00671FE0" w:rsidP="00671FE0">
      <w:pPr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 w:themeColor="text1"/>
          <w:kern w:val="0"/>
          <w:szCs w:val="21"/>
        </w:rPr>
        <w:t xml:space="preserve">24、声明为final的方法不能在子类中重载。                                    </w:t>
      </w:r>
      <w:r w:rsidR="00DA5CA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（   ）</w:t>
      </w:r>
    </w:p>
    <w:p w14:paraId="3FA1D896" w14:textId="77777777" w:rsidR="004D5941" w:rsidRPr="00B063A8" w:rsidRDefault="004D5941" w:rsidP="00671FE0">
      <w:pPr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14:paraId="75337E18" w14:textId="36CFFE97" w:rsidR="004D5941" w:rsidRPr="00B063A8" w:rsidRDefault="004D5941" w:rsidP="00671FE0">
      <w:pPr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14:paraId="02955E28" w14:textId="458F4BA5" w:rsidR="00C61998" w:rsidRDefault="00B331A5" w:rsidP="00671FE0">
      <w:pPr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 w:themeColor="text1"/>
          <w:kern w:val="0"/>
          <w:szCs w:val="21"/>
        </w:rPr>
        <w:t>25、</w:t>
      </w:r>
      <w:r w:rsidR="00C61998" w:rsidRPr="00B063A8">
        <w:rPr>
          <w:rFonts w:asciiTheme="minorEastAsia" w:eastAsiaTheme="minorEastAsia" w:hAnsiTheme="minorEastAsia"/>
          <w:color w:val="000000" w:themeColor="text1"/>
          <w:kern w:val="0"/>
          <w:szCs w:val="21"/>
        </w:rPr>
        <w:t xml:space="preserve">如果异常发生时，没有捕获异常的代码，程序会正常执行。       </w:t>
      </w:r>
      <w:r w:rsidR="00C61998" w:rsidRPr="00B063A8">
        <w:rPr>
          <w:rFonts w:asciiTheme="minorEastAsia" w:eastAsiaTheme="minorEastAsia" w:hAnsiTheme="minorEastAsia"/>
          <w:color w:val="000000" w:themeColor="text1"/>
          <w:kern w:val="0"/>
          <w:szCs w:val="21"/>
        </w:rPr>
        <w:tab/>
        <w:t xml:space="preserve">         </w:t>
      </w:r>
      <w:r w:rsidR="00DA5CA7">
        <w:rPr>
          <w:rFonts w:asciiTheme="minorEastAsia" w:eastAsiaTheme="minorEastAsia" w:hAnsiTheme="minorEastAsia"/>
          <w:color w:val="000000" w:themeColor="text1"/>
          <w:kern w:val="0"/>
          <w:szCs w:val="21"/>
        </w:rPr>
        <w:t>（   ）</w:t>
      </w:r>
    </w:p>
    <w:p w14:paraId="2555D508" w14:textId="32093CBB" w:rsidR="002F1FC7" w:rsidRDefault="002F1FC7">
      <w:pPr>
        <w:widowControl/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>
        <w:rPr>
          <w:rFonts w:asciiTheme="minorEastAsia" w:eastAsiaTheme="minorEastAsia" w:hAnsiTheme="minorEastAsia"/>
          <w:color w:val="000000" w:themeColor="text1"/>
          <w:kern w:val="0"/>
          <w:szCs w:val="21"/>
        </w:rPr>
        <w:br w:type="page"/>
      </w:r>
    </w:p>
    <w:p w14:paraId="276BA10F" w14:textId="77777777" w:rsidR="00F91A16" w:rsidRDefault="00F91A16" w:rsidP="00671FE0">
      <w:pPr>
        <w:jc w:val="left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p w14:paraId="1A4D1CA1" w14:textId="766F76EC" w:rsidR="00F91A16" w:rsidRPr="00B063A8" w:rsidRDefault="00F91A16" w:rsidP="00F91A16">
      <w:pPr>
        <w:pStyle w:val="1"/>
      </w:pPr>
      <w:r>
        <w:rPr>
          <w:rFonts w:hint="eastAsia"/>
        </w:rPr>
        <w:t>三、填空题</w:t>
      </w:r>
    </w:p>
    <w:p w14:paraId="1FE4239D" w14:textId="49A2DA8D" w:rsidR="00F924C6" w:rsidRPr="00B063A8" w:rsidRDefault="00106BF6">
      <w:pPr>
        <w:tabs>
          <w:tab w:val="left" w:pos="91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</w:t>
      </w:r>
      <w:r w:rsidR="00224231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Java编译器会将Java程序转换为(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)。</w:t>
      </w:r>
    </w:p>
    <w:p w14:paraId="0E36F137" w14:textId="03983DC7" w:rsidR="00F924C6" w:rsidRPr="00B063A8" w:rsidRDefault="00106BF6">
      <w:pPr>
        <w:tabs>
          <w:tab w:val="left" w:pos="0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2</w:t>
      </w:r>
      <w:r w:rsidR="00224231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Collection的两个子接口为</w:t>
      </w:r>
      <w:bookmarkStart w:id="7" w:name="_Hlk73647271"/>
      <w:r w:rsidR="00DA5CA7">
        <w:rPr>
          <w:rFonts w:asciiTheme="minorEastAsia" w:eastAsiaTheme="minorEastAsia" w:hAnsiTheme="minorEastAsia"/>
          <w:kern w:val="0"/>
          <w:szCs w:val="21"/>
        </w:rPr>
        <w:t>（   ）</w:t>
      </w:r>
      <w:r w:rsidRPr="00B063A8">
        <w:rPr>
          <w:rFonts w:asciiTheme="minorEastAsia" w:eastAsiaTheme="minorEastAsia" w:hAnsiTheme="minorEastAsia"/>
          <w:kern w:val="0"/>
          <w:szCs w:val="21"/>
        </w:rPr>
        <w:t>、</w:t>
      </w:r>
      <w:bookmarkEnd w:id="7"/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</w:p>
    <w:p w14:paraId="6CD080C7" w14:textId="246D78B0" w:rsidR="00F924C6" w:rsidRPr="00B063A8" w:rsidRDefault="00106BF6">
      <w:pPr>
        <w:tabs>
          <w:tab w:val="left" w:pos="0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3</w:t>
      </w:r>
      <w:r w:rsidR="00224231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遵循LIFO、FIFO原则的分别是（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）、（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</w:p>
    <w:p w14:paraId="15E93C2B" w14:textId="01B1FB65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4</w:t>
      </w:r>
      <w:r w:rsidR="00224231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java中的异常处理为（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）、（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="001819BB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kern w:val="0"/>
          <w:szCs w:val="21"/>
        </w:rPr>
        <w:t>、（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</w:p>
    <w:p w14:paraId="2FB60A6D" w14:textId="148B651C" w:rsidR="00F924C6" w:rsidRPr="00B063A8" w:rsidRDefault="00106BF6" w:rsidP="0082485B">
      <w:pPr>
        <w:pStyle w:val="Style12"/>
        <w:ind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EF270C">
        <w:rPr>
          <w:rFonts w:asciiTheme="minorEastAsia" w:eastAsiaTheme="minorEastAsia" w:hAnsiTheme="minorEastAsia"/>
          <w:kern w:val="0"/>
          <w:szCs w:val="21"/>
        </w:rPr>
        <w:t>5</w:t>
      </w:r>
      <w:r w:rsidR="00224231" w:rsidRPr="00EF270C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EF270C">
        <w:rPr>
          <w:rFonts w:asciiTheme="minorEastAsia" w:eastAsiaTheme="minorEastAsia" w:hAnsiTheme="minorEastAsia"/>
          <w:kern w:val="0"/>
          <w:szCs w:val="21"/>
        </w:rPr>
        <w:t>基本数据类型的包装类（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EF270C">
        <w:rPr>
          <w:rFonts w:asciiTheme="minorEastAsia" w:eastAsiaTheme="minorEastAsia" w:hAnsiTheme="minorEastAsia"/>
          <w:kern w:val="0"/>
          <w:szCs w:val="21"/>
        </w:rPr>
        <w:t>）。</w:t>
      </w:r>
    </w:p>
    <w:p w14:paraId="75BAB20A" w14:textId="418A863A" w:rsidR="00F924C6" w:rsidRPr="00B063A8" w:rsidRDefault="00106BF6">
      <w:pPr>
        <w:pStyle w:val="Style12"/>
        <w:ind w:firstLineChars="0" w:firstLine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6</w:t>
      </w:r>
      <w:r w:rsidR="00224231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字段是类的属性，是用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表示；方法是类的功能和操作，是用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来表示。</w:t>
      </w:r>
    </w:p>
    <w:p w14:paraId="164D1D8D" w14:textId="5BADCE79" w:rsidR="00F924C6" w:rsidRPr="00B063A8" w:rsidRDefault="00106BF6">
      <w:pPr>
        <w:tabs>
          <w:tab w:val="left" w:pos="0"/>
        </w:tabs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7</w:t>
      </w:r>
      <w:r w:rsidR="00224231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线程的生命周期主要分为：New、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、Blocked、Dead；线程的run（）方法正常执行完毕或者线程抛出一个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，线程就进入死亡状态。</w:t>
      </w:r>
    </w:p>
    <w:p w14:paraId="27735DB3" w14:textId="3536EF22" w:rsidR="00F924C6" w:rsidRPr="00B063A8" w:rsidRDefault="003652EF">
      <w:pPr>
        <w:ind w:left="7980" w:hangingChars="3800" w:hanging="7980"/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object w:dxaOrig="6976" w:dyaOrig="3163" w14:anchorId="3D6A0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pt;height:204pt" o:ole="">
            <v:imagedata r:id="rId7" o:title=""/>
            <o:lock v:ext="edit" aspectratio="f"/>
          </v:shape>
          <o:OLEObject Type="Embed" ProgID="Visio.Drawing.15" ShapeID="_x0000_i1025" DrawAspect="Content" ObjectID="_1717345668" r:id="rId8"/>
        </w:object>
      </w:r>
    </w:p>
    <w:p w14:paraId="0FDE6DB4" w14:textId="0FD0730A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8</w:t>
      </w:r>
      <w:r w:rsidR="00224231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j</w:t>
      </w:r>
      <w:r w:rsidRPr="00B063A8">
        <w:rPr>
          <w:rFonts w:asciiTheme="minorEastAsia" w:eastAsiaTheme="minorEastAsia" w:hAnsiTheme="minorEastAsia"/>
          <w:kern w:val="0"/>
          <w:szCs w:val="21"/>
        </w:rPr>
        <w:t>ava</w:t>
      </w:r>
      <w:r w:rsidRPr="00B063A8">
        <w:rPr>
          <w:rFonts w:asciiTheme="minorEastAsia" w:eastAsiaTheme="minorEastAsia" w:hAnsiTheme="minorEastAsia"/>
          <w:szCs w:val="21"/>
        </w:rPr>
        <w:t>语言中的数组元素下标总是从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szCs w:val="21"/>
        </w:rPr>
        <w:t>开始</w:t>
      </w:r>
    </w:p>
    <w:p w14:paraId="6323456A" w14:textId="28FAC339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9</w:t>
      </w:r>
      <w:r w:rsidR="00224231">
        <w:rPr>
          <w:rFonts w:asciiTheme="minorEastAsia" w:eastAsiaTheme="minorEastAsia" w:hAnsiTheme="minorEastAsia" w:hint="eastAsia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开发与运行Java程序需要经过的三个主要步骤为：编译源程序、 编译生成字节码和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）。</w:t>
      </w:r>
    </w:p>
    <w:p w14:paraId="5B2AE818" w14:textId="67D61B58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10</w:t>
      </w:r>
      <w:r w:rsidR="00224231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捕获异常的统一出口通过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语句实现。</w:t>
      </w:r>
    </w:p>
    <w:p w14:paraId="1816D2D6" w14:textId="62E518CE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11</w:t>
      </w:r>
      <w:r w:rsidR="00224231">
        <w:rPr>
          <w:rFonts w:asciiTheme="minorEastAsia" w:eastAsiaTheme="minorEastAsia" w:hAnsiTheme="minorEastAsia" w:hint="eastAsia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Java中的注释有三种形式：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，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，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）。</w:t>
      </w:r>
    </w:p>
    <w:p w14:paraId="3EA327B8" w14:textId="50DD0EF1" w:rsidR="00F924C6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12</w:t>
      </w:r>
      <w:r w:rsidR="00224231">
        <w:rPr>
          <w:rFonts w:asciiTheme="minorEastAsia" w:eastAsiaTheme="minorEastAsia" w:hAnsiTheme="minorEastAsia" w:hint="eastAsia"/>
          <w:szCs w:val="21"/>
        </w:rPr>
        <w:t>、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getClass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()方法是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szCs w:val="21"/>
        </w:rPr>
        <w:t>方法，它不能被</w:t>
      </w:r>
      <w:r w:rsidRPr="00B063A8">
        <w:rPr>
          <w:rFonts w:asciiTheme="minorEastAsia" w:eastAsiaTheme="minorEastAsia" w:hAnsiTheme="minorEastAsia"/>
          <w:kern w:val="0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Pr="00B063A8">
        <w:rPr>
          <w:rFonts w:asciiTheme="minorEastAsia" w:eastAsiaTheme="minorEastAsia" w:hAnsiTheme="minorEastAsia"/>
          <w:kern w:val="0"/>
          <w:szCs w:val="21"/>
        </w:rPr>
        <w:t>）</w:t>
      </w:r>
      <w:r w:rsidRPr="00B063A8">
        <w:rPr>
          <w:rFonts w:asciiTheme="minorEastAsia" w:eastAsiaTheme="minorEastAsia" w:hAnsiTheme="minorEastAsia"/>
          <w:szCs w:val="21"/>
        </w:rPr>
        <w:t>。</w:t>
      </w:r>
    </w:p>
    <w:p w14:paraId="181C506C" w14:textId="4D04845C" w:rsidR="00224231" w:rsidRDefault="00224231" w:rsidP="00224231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224231">
        <w:rPr>
          <w:rFonts w:asciiTheme="minorEastAsia" w:eastAsiaTheme="minorEastAsia" w:hAnsiTheme="minorEastAsia" w:hint="eastAsia"/>
          <w:szCs w:val="21"/>
        </w:rPr>
        <w:t>Java对于多重继承</w:t>
      </w:r>
      <w:proofErr w:type="gramStart"/>
      <w:r w:rsidRPr="00224231">
        <w:rPr>
          <w:rFonts w:asciiTheme="minorEastAsia" w:eastAsiaTheme="minorEastAsia" w:hAnsiTheme="minorEastAsia" w:hint="eastAsia"/>
          <w:szCs w:val="21"/>
        </w:rPr>
        <w:t>作出</w:t>
      </w:r>
      <w:proofErr w:type="gramEnd"/>
      <w:r w:rsidRPr="00224231">
        <w:rPr>
          <w:rFonts w:asciiTheme="minorEastAsia" w:eastAsiaTheme="minorEastAsia" w:hAnsiTheme="minorEastAsia" w:hint="eastAsia"/>
          <w:szCs w:val="21"/>
        </w:rPr>
        <w:t>如下规定：类只能继承一个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Pr="00224231">
        <w:rPr>
          <w:rFonts w:asciiTheme="minorEastAsia" w:eastAsiaTheme="minorEastAsia" w:hAnsiTheme="minorEastAsia" w:hint="eastAsia"/>
          <w:szCs w:val="21"/>
        </w:rPr>
        <w:t>；一个类可以使用关键字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Pr="00224231">
        <w:rPr>
          <w:rFonts w:asciiTheme="minorEastAsia" w:eastAsiaTheme="minorEastAsia" w:hAnsiTheme="minorEastAsia" w:hint="eastAsia"/>
          <w:szCs w:val="21"/>
        </w:rPr>
        <w:t>实现多个接口；一个接口可以使用关键字</w:t>
      </w:r>
      <w:r>
        <w:rPr>
          <w:rFonts w:asciiTheme="minorEastAsia" w:eastAsiaTheme="minorEastAsia" w:hAnsiTheme="minorEastAsia" w:hint="eastAsia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Pr="00224231">
        <w:rPr>
          <w:rFonts w:asciiTheme="minorEastAsia" w:eastAsiaTheme="minorEastAsia" w:hAnsiTheme="minorEastAsia" w:hint="eastAsia"/>
          <w:szCs w:val="21"/>
        </w:rPr>
        <w:t>继承多个接口</w:t>
      </w:r>
      <w:r w:rsidR="005A3BCB">
        <w:rPr>
          <w:rFonts w:asciiTheme="minorEastAsia" w:eastAsiaTheme="minorEastAsia" w:hAnsiTheme="minorEastAsia" w:hint="eastAsia"/>
          <w:szCs w:val="21"/>
        </w:rPr>
        <w:t>。</w:t>
      </w:r>
    </w:p>
    <w:p w14:paraId="71A861AB" w14:textId="3E0B7979" w:rsidR="002F1FC7" w:rsidRDefault="005A3BCB" w:rsidP="00224231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14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="008779EC" w:rsidRPr="008779EC">
        <w:rPr>
          <w:rFonts w:asciiTheme="minorEastAsia" w:eastAsiaTheme="minorEastAsia" w:hAnsiTheme="minorEastAsia" w:hint="eastAsia"/>
          <w:szCs w:val="21"/>
        </w:rPr>
        <w:t>多态有两种情形，分别是</w:t>
      </w:r>
      <w:r w:rsidR="008779EC">
        <w:rPr>
          <w:rFonts w:asciiTheme="minorEastAsia" w:eastAsiaTheme="minorEastAsia" w:hAnsiTheme="minorEastAsia" w:hint="eastAsia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="008779EC">
        <w:rPr>
          <w:rFonts w:asciiTheme="minorEastAsia" w:eastAsiaTheme="minorEastAsia" w:hAnsiTheme="minorEastAsia" w:hint="eastAsia"/>
          <w:szCs w:val="21"/>
        </w:rPr>
        <w:t>）</w:t>
      </w:r>
      <w:r w:rsidR="008779EC" w:rsidRPr="008779EC">
        <w:rPr>
          <w:rFonts w:asciiTheme="minorEastAsia" w:eastAsiaTheme="minorEastAsia" w:hAnsiTheme="minorEastAsia" w:hint="eastAsia"/>
          <w:szCs w:val="21"/>
        </w:rPr>
        <w:t>、</w:t>
      </w:r>
      <w:r w:rsidR="008779EC">
        <w:rPr>
          <w:rFonts w:asciiTheme="minorEastAsia" w:eastAsiaTheme="minorEastAsia" w:hAnsiTheme="minorEastAsia" w:hint="eastAsia"/>
          <w:szCs w:val="21"/>
        </w:rPr>
        <w:t>（</w:t>
      </w:r>
      <w:r w:rsidR="00951068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951068">
        <w:rPr>
          <w:rFonts w:asciiTheme="minorEastAsia" w:eastAsiaTheme="minorEastAsia" w:hAnsiTheme="minorEastAsia"/>
          <w:kern w:val="0"/>
          <w:szCs w:val="21"/>
        </w:rPr>
        <w:t xml:space="preserve">  </w:t>
      </w:r>
      <w:r w:rsidR="008779EC">
        <w:rPr>
          <w:rFonts w:asciiTheme="minorEastAsia" w:eastAsiaTheme="minorEastAsia" w:hAnsiTheme="minorEastAsia" w:hint="eastAsia"/>
          <w:szCs w:val="21"/>
        </w:rPr>
        <w:t>）。</w:t>
      </w:r>
    </w:p>
    <w:p w14:paraId="593FE794" w14:textId="77777777" w:rsidR="002F1FC7" w:rsidRDefault="002F1FC7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14:paraId="349472F9" w14:textId="77777777" w:rsidR="005A3BCB" w:rsidRPr="00B063A8" w:rsidRDefault="005A3BCB" w:rsidP="00224231">
      <w:pPr>
        <w:jc w:val="left"/>
        <w:rPr>
          <w:rFonts w:asciiTheme="minorEastAsia" w:eastAsiaTheme="minorEastAsia" w:hAnsiTheme="minorEastAsia"/>
          <w:szCs w:val="21"/>
        </w:rPr>
      </w:pPr>
    </w:p>
    <w:p w14:paraId="34D11A17" w14:textId="32D270DE" w:rsidR="00F924C6" w:rsidRPr="00B063A8" w:rsidRDefault="00F91A16" w:rsidP="00F91A16">
      <w:pPr>
        <w:pStyle w:val="1"/>
      </w:pPr>
      <w:r>
        <w:rPr>
          <w:rFonts w:hint="eastAsia"/>
        </w:rPr>
        <w:t>四、简答题</w:t>
      </w:r>
    </w:p>
    <w:p w14:paraId="54E2B9FF" w14:textId="70E995CF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阅读以下程序并输出结果</w:t>
      </w:r>
    </w:p>
    <w:p w14:paraId="19065D1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public class Father</w:t>
      </w:r>
    </w:p>
    <w:p w14:paraId="242DA24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{</w:t>
      </w:r>
    </w:p>
    <w:p w14:paraId="05B6773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public static void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String 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[ ]){</w:t>
      </w:r>
    </w:p>
    <w:p w14:paraId="440896D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 xml:space="preserve">int 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, j ;</w:t>
      </w:r>
    </w:p>
    <w:p w14:paraId="18901E8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int  a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[ ] = { 5,9,6,8,7};</w:t>
      </w:r>
    </w:p>
    <w:p w14:paraId="6BF0327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for  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= 0 ;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&lt; a.length-1;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++ ) {</w:t>
      </w:r>
    </w:p>
    <w:p w14:paraId="78CD61C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int  k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=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;</w:t>
      </w:r>
    </w:p>
    <w:p w14:paraId="7A2E4D3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for  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j =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; j &lt;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a.length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;  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j++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)</w:t>
      </w:r>
    </w:p>
    <w:p w14:paraId="5D54288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if  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a[j]&lt;a[k] )  k = j;</w:t>
      </w:r>
    </w:p>
    <w:p w14:paraId="00A42AF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int  temp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=a[</w:t>
      </w:r>
      <w:proofErr w:type="spellStart"/>
      <w:r w:rsidRPr="00B063A8">
        <w:rPr>
          <w:rFonts w:asciiTheme="minorEastAsia" w:eastAsiaTheme="minorEastAsia" w:hAnsiTheme="minorEastAsia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];</w:t>
      </w:r>
    </w:p>
    <w:p w14:paraId="3510669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  </w:t>
      </w: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a[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] = a[k];</w:t>
      </w:r>
    </w:p>
    <w:p w14:paraId="513BD50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    a[k] = temp;</w:t>
      </w:r>
    </w:p>
    <w:p w14:paraId="7F67E7F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}</w:t>
      </w:r>
    </w:p>
    <w:p w14:paraId="503AA0E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for  (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=0 ;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&lt;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a.length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;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++ )</w:t>
      </w:r>
    </w:p>
    <w:p w14:paraId="743CBF4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   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(a[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szCs w:val="21"/>
        </w:rPr>
        <w:t>]+</w:t>
      </w:r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"  "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>);</w:t>
      </w:r>
    </w:p>
    <w:p w14:paraId="5982C116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szCs w:val="21"/>
        </w:rPr>
        <w:t>System.out.println</w:t>
      </w:r>
      <w:proofErr w:type="spellEnd"/>
      <w:proofErr w:type="gramStart"/>
      <w:r w:rsidRPr="00B063A8">
        <w:rPr>
          <w:rFonts w:asciiTheme="minorEastAsia" w:eastAsiaTheme="minorEastAsia" w:hAnsiTheme="minorEastAsia"/>
          <w:color w:val="000000"/>
          <w:szCs w:val="21"/>
        </w:rPr>
        <w:t>( )</w:t>
      </w:r>
      <w:proofErr w:type="gramEnd"/>
      <w:r w:rsidRPr="00B063A8">
        <w:rPr>
          <w:rFonts w:asciiTheme="minorEastAsia" w:eastAsiaTheme="minorEastAsia" w:hAnsiTheme="minorEastAsia"/>
          <w:color w:val="000000"/>
          <w:szCs w:val="21"/>
        </w:rPr>
        <w:t>;</w:t>
      </w:r>
    </w:p>
    <w:p w14:paraId="08364F2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 xml:space="preserve">    }</w:t>
      </w:r>
    </w:p>
    <w:p w14:paraId="268621D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}</w:t>
      </w:r>
    </w:p>
    <w:p w14:paraId="11E55304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25AE8A1D" w14:textId="2A51D94C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2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请写出本程序的错误</w:t>
      </w:r>
    </w:p>
    <w:p w14:paraId="33F533D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Something{</w:t>
      </w:r>
      <w:proofErr w:type="gramEnd"/>
    </w:p>
    <w:p w14:paraId="60D330AC" w14:textId="77777777" w:rsidR="00F924C6" w:rsidRPr="00B063A8" w:rsidRDefault="00106BF6">
      <w:pPr>
        <w:tabs>
          <w:tab w:val="left" w:pos="1965"/>
        </w:tabs>
        <w:ind w:firstLineChars="150" w:firstLine="315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void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doSomething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){</w:t>
      </w:r>
    </w:p>
    <w:p w14:paraId="20FF27B4" w14:textId="040A4300" w:rsidR="00F924C6" w:rsidRPr="00B063A8" w:rsidRDefault="00106BF6" w:rsidP="0062146C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private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</w:t>
      </w:r>
      <w:r w:rsidRPr="00B063A8">
        <w:rPr>
          <w:rFonts w:asciiTheme="minorEastAsia" w:eastAsiaTheme="minorEastAsia" w:hAnsiTheme="minorEastAsia"/>
          <w:kern w:val="0"/>
          <w:szCs w:val="21"/>
        </w:rPr>
        <w:t>=””;</w:t>
      </w:r>
    </w:p>
    <w:p w14:paraId="77A2E97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=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length</w:t>
      </w:r>
      <w:proofErr w:type="spellEnd"/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();</w:t>
      </w:r>
    </w:p>
    <w:p w14:paraId="3FE3B2EE" w14:textId="77777777" w:rsidR="00F924C6" w:rsidRPr="00B063A8" w:rsidRDefault="00106BF6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1D54249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0FCCFA8C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45B490BF" w14:textId="4D64FBE0" w:rsidR="00F924C6" w:rsidRPr="00BD06F3" w:rsidRDefault="00106BF6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 w:rsidRPr="00BD06F3">
        <w:rPr>
          <w:rFonts w:asciiTheme="minorEastAsia" w:hAnsiTheme="minorEastAsia" w:cs="Times New Roman"/>
          <w:sz w:val="21"/>
          <w:szCs w:val="21"/>
        </w:rPr>
        <w:t>3</w:t>
      </w:r>
      <w:r w:rsidR="00467006" w:rsidRPr="00BD06F3">
        <w:rPr>
          <w:rFonts w:asciiTheme="minorEastAsia" w:hAnsiTheme="minorEastAsia" w:cs="Times New Roman" w:hint="eastAsia"/>
          <w:sz w:val="21"/>
          <w:szCs w:val="21"/>
        </w:rPr>
        <w:t>、</w:t>
      </w:r>
      <w:r w:rsidRPr="00BD06F3">
        <w:rPr>
          <w:rFonts w:asciiTheme="minorEastAsia" w:hAnsiTheme="minorEastAsia" w:cs="Times New Roman"/>
          <w:sz w:val="21"/>
          <w:szCs w:val="21"/>
        </w:rPr>
        <w:t>请写出程序的答案</w:t>
      </w:r>
    </w:p>
    <w:p w14:paraId="3B21B898" w14:textId="77777777" w:rsidR="00F924C6" w:rsidRPr="00BD06F3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D06F3">
        <w:rPr>
          <w:rFonts w:asciiTheme="minorEastAsia" w:eastAsiaTheme="minorEastAsia" w:hAnsiTheme="minorEastAsia"/>
          <w:kern w:val="0"/>
          <w:szCs w:val="21"/>
        </w:rPr>
        <w:t>如果程序代码为：</w:t>
      </w:r>
    </w:p>
    <w:p w14:paraId="17B36475" w14:textId="77777777" w:rsidR="00F924C6" w:rsidRPr="00BD06F3" w:rsidRDefault="00106BF6">
      <w:pPr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  <w:kern w:val="0"/>
          <w:szCs w:val="21"/>
        </w:rPr>
        <w:t>pu</w:t>
      </w:r>
      <w:r w:rsidRPr="00BD06F3">
        <w:rPr>
          <w:rFonts w:asciiTheme="minorEastAsia" w:eastAsiaTheme="minorEastAsia" w:hAnsiTheme="minorEastAsia"/>
          <w:color w:val="000000"/>
        </w:rPr>
        <w:t>blic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class</w:t>
      </w:r>
      <w:r w:rsidRPr="00BD06F3">
        <w:rPr>
          <w:rFonts w:asciiTheme="minorEastAsia" w:eastAsiaTheme="minorEastAsia" w:hAnsiTheme="minorEastAsia"/>
        </w:rPr>
        <w:t xml:space="preserve"> </w:t>
      </w:r>
      <w:proofErr w:type="gramStart"/>
      <w:r w:rsidRPr="00BD06F3">
        <w:rPr>
          <w:rFonts w:asciiTheme="minorEastAsia" w:eastAsiaTheme="minorEastAsia" w:hAnsiTheme="minorEastAsia"/>
          <w:color w:val="000000"/>
        </w:rPr>
        <w:t>Demo</w:t>
      </w:r>
      <w:r w:rsidRPr="00BD06F3">
        <w:rPr>
          <w:rFonts w:asciiTheme="minorEastAsia" w:eastAsiaTheme="minorEastAsia" w:hAnsiTheme="minorEastAsia"/>
        </w:rPr>
        <w:t>{</w:t>
      </w:r>
      <w:proofErr w:type="gramEnd"/>
    </w:p>
    <w:p w14:paraId="582189AF" w14:textId="77777777" w:rsidR="00F924C6" w:rsidRPr="00BD06F3" w:rsidRDefault="00106BF6">
      <w:pPr>
        <w:ind w:firstLineChars="100" w:firstLine="210"/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  <w:color w:val="000000"/>
        </w:rPr>
        <w:t>public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static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void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main</w:t>
      </w:r>
      <w:r w:rsidRPr="00BD06F3">
        <w:rPr>
          <w:rFonts w:asciiTheme="minorEastAsia" w:eastAsiaTheme="minorEastAsia" w:hAnsiTheme="minorEastAsia"/>
        </w:rPr>
        <w:t xml:space="preserve"> (</w:t>
      </w:r>
      <w:proofErr w:type="gramStart"/>
      <w:r w:rsidRPr="00BD06F3">
        <w:rPr>
          <w:rFonts w:asciiTheme="minorEastAsia" w:eastAsiaTheme="minorEastAsia" w:hAnsiTheme="minorEastAsia"/>
          <w:color w:val="000000"/>
        </w:rPr>
        <w:t>String</w:t>
      </w:r>
      <w:r w:rsidRPr="00BD06F3">
        <w:rPr>
          <w:rFonts w:asciiTheme="minorEastAsia" w:eastAsiaTheme="minorEastAsia" w:hAnsiTheme="minorEastAsia"/>
        </w:rPr>
        <w:t>[</w:t>
      </w:r>
      <w:proofErr w:type="gramEnd"/>
      <w:r w:rsidRPr="00BD06F3">
        <w:rPr>
          <w:rFonts w:asciiTheme="minorEastAsia" w:eastAsiaTheme="minorEastAsia" w:hAnsiTheme="minorEastAsia"/>
        </w:rPr>
        <w:t xml:space="preserve"> ] </w:t>
      </w:r>
      <w:proofErr w:type="spellStart"/>
      <w:r w:rsidRPr="00BD06F3">
        <w:rPr>
          <w:rFonts w:asciiTheme="minorEastAsia" w:eastAsiaTheme="minorEastAsia" w:hAnsiTheme="minorEastAsia"/>
          <w:color w:val="000000"/>
        </w:rPr>
        <w:t>args</w:t>
      </w:r>
      <w:proofErr w:type="spellEnd"/>
      <w:r w:rsidRPr="00BD06F3">
        <w:rPr>
          <w:rFonts w:asciiTheme="minorEastAsia" w:eastAsiaTheme="minorEastAsia" w:hAnsiTheme="minorEastAsia"/>
        </w:rPr>
        <w:t>){</w:t>
      </w:r>
    </w:p>
    <w:p w14:paraId="19ABECB9" w14:textId="77777777" w:rsidR="00F924C6" w:rsidRPr="00BD06F3" w:rsidRDefault="00106BF6">
      <w:pPr>
        <w:ind w:firstLineChars="250" w:firstLine="525"/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  <w:color w:val="000000"/>
        </w:rPr>
        <w:t>String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a</w:t>
      </w:r>
      <w:r w:rsidRPr="00BD06F3">
        <w:rPr>
          <w:rFonts w:asciiTheme="minorEastAsia" w:eastAsiaTheme="minorEastAsia" w:hAnsiTheme="minorEastAsia"/>
        </w:rPr>
        <w:t>=</w:t>
      </w:r>
      <w:proofErr w:type="spellStart"/>
      <w:proofErr w:type="gramStart"/>
      <w:r w:rsidRPr="00BD06F3">
        <w:rPr>
          <w:rFonts w:asciiTheme="minorEastAsia" w:eastAsiaTheme="minorEastAsia" w:hAnsiTheme="minorEastAsia"/>
          <w:color w:val="000000"/>
        </w:rPr>
        <w:t>args</w:t>
      </w:r>
      <w:proofErr w:type="spellEnd"/>
      <w:r w:rsidRPr="00BD06F3">
        <w:rPr>
          <w:rFonts w:asciiTheme="minorEastAsia" w:eastAsiaTheme="minorEastAsia" w:hAnsiTheme="minorEastAsia"/>
        </w:rPr>
        <w:t>[</w:t>
      </w:r>
      <w:proofErr w:type="gramEnd"/>
      <w:r w:rsidRPr="00BD06F3">
        <w:rPr>
          <w:rFonts w:asciiTheme="minorEastAsia" w:eastAsiaTheme="minorEastAsia" w:hAnsiTheme="minorEastAsia"/>
        </w:rPr>
        <w:t>1];</w:t>
      </w:r>
    </w:p>
    <w:p w14:paraId="73A52921" w14:textId="77777777" w:rsidR="00F924C6" w:rsidRPr="00BD06F3" w:rsidRDefault="00106BF6">
      <w:pPr>
        <w:ind w:firstLineChars="250" w:firstLine="525"/>
        <w:rPr>
          <w:rFonts w:asciiTheme="minorEastAsia" w:eastAsiaTheme="minorEastAsia" w:hAnsiTheme="minorEastAsia"/>
        </w:rPr>
      </w:pPr>
      <w:proofErr w:type="spellStart"/>
      <w:r w:rsidRPr="00BD06F3">
        <w:rPr>
          <w:rFonts w:asciiTheme="minorEastAsia" w:eastAsiaTheme="minorEastAsia" w:hAnsiTheme="minorEastAsia"/>
          <w:color w:val="000000"/>
        </w:rPr>
        <w:t>System</w:t>
      </w:r>
      <w:r w:rsidRPr="00BD06F3">
        <w:rPr>
          <w:rFonts w:asciiTheme="minorEastAsia" w:eastAsiaTheme="minorEastAsia" w:hAnsiTheme="minorEastAsia"/>
        </w:rPr>
        <w:t>.</w:t>
      </w:r>
      <w:r w:rsidRPr="00BD06F3">
        <w:rPr>
          <w:rFonts w:asciiTheme="minorEastAsia" w:eastAsiaTheme="minorEastAsia" w:hAnsiTheme="minorEastAsia"/>
          <w:color w:val="000000"/>
        </w:rPr>
        <w:t>out</w:t>
      </w:r>
      <w:r w:rsidRPr="00BD06F3">
        <w:rPr>
          <w:rFonts w:asciiTheme="minorEastAsia" w:eastAsiaTheme="minorEastAsia" w:hAnsiTheme="minorEastAsia"/>
        </w:rPr>
        <w:t>.</w:t>
      </w:r>
      <w:r w:rsidRPr="00BD06F3">
        <w:rPr>
          <w:rFonts w:asciiTheme="minorEastAsia" w:eastAsiaTheme="minorEastAsia" w:hAnsiTheme="minorEastAsia"/>
          <w:color w:val="000000"/>
        </w:rPr>
        <w:t>println</w:t>
      </w:r>
      <w:proofErr w:type="spellEnd"/>
      <w:r w:rsidRPr="00BD06F3">
        <w:rPr>
          <w:rFonts w:asciiTheme="minorEastAsia" w:eastAsiaTheme="minorEastAsia" w:hAnsiTheme="minorEastAsia"/>
        </w:rPr>
        <w:t>(</w:t>
      </w:r>
      <w:r w:rsidRPr="00BD06F3">
        <w:rPr>
          <w:rFonts w:asciiTheme="minorEastAsia" w:eastAsiaTheme="minorEastAsia" w:hAnsiTheme="minorEastAsia"/>
          <w:color w:val="000000"/>
        </w:rPr>
        <w:t>a</w:t>
      </w:r>
      <w:r w:rsidRPr="00BD06F3">
        <w:rPr>
          <w:rFonts w:asciiTheme="minorEastAsia" w:eastAsiaTheme="minorEastAsia" w:hAnsiTheme="minorEastAsia"/>
        </w:rPr>
        <w:t>);</w:t>
      </w:r>
    </w:p>
    <w:p w14:paraId="2227D279" w14:textId="77777777" w:rsidR="00F924C6" w:rsidRPr="00BD06F3" w:rsidRDefault="00106BF6">
      <w:pPr>
        <w:ind w:firstLineChars="100" w:firstLine="210"/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</w:rPr>
        <w:t>}</w:t>
      </w:r>
    </w:p>
    <w:p w14:paraId="6CC22C9E" w14:textId="77777777" w:rsidR="00F924C6" w:rsidRPr="00BD06F3" w:rsidRDefault="00106BF6">
      <w:pPr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</w:rPr>
        <w:t>}</w:t>
      </w:r>
    </w:p>
    <w:p w14:paraId="7036A03B" w14:textId="77777777" w:rsidR="00F924C6" w:rsidRPr="00BD06F3" w:rsidRDefault="00106BF6">
      <w:pPr>
        <w:rPr>
          <w:rFonts w:asciiTheme="minorEastAsia" w:eastAsiaTheme="minorEastAsia" w:hAnsiTheme="minorEastAsia"/>
        </w:rPr>
      </w:pPr>
      <w:r w:rsidRPr="00BD06F3">
        <w:rPr>
          <w:rFonts w:asciiTheme="minorEastAsia" w:eastAsiaTheme="minorEastAsia" w:hAnsiTheme="minorEastAsia"/>
        </w:rPr>
        <w:t>进行编译后，执行以下命令将得到什么结果？</w:t>
      </w:r>
      <w:r w:rsidRPr="00BD06F3">
        <w:rPr>
          <w:rFonts w:asciiTheme="minorEastAsia" w:eastAsiaTheme="minorEastAsia" w:hAnsiTheme="minorEastAsia"/>
          <w:color w:val="000000"/>
        </w:rPr>
        <w:t>java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Demo</w:t>
      </w:r>
      <w:r w:rsidRPr="00BD06F3">
        <w:rPr>
          <w:rFonts w:asciiTheme="minorEastAsia" w:eastAsiaTheme="minorEastAsia" w:hAnsiTheme="minorEastAsia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</w:rPr>
        <w:t>a</w:t>
      </w:r>
      <w:r w:rsidRPr="00BD06F3">
        <w:rPr>
          <w:rFonts w:asciiTheme="minorEastAsia" w:eastAsiaTheme="minorEastAsia" w:hAnsiTheme="minorEastAsia"/>
        </w:rPr>
        <w:t xml:space="preserve">1 </w:t>
      </w:r>
      <w:r w:rsidRPr="00BD06F3">
        <w:rPr>
          <w:rFonts w:asciiTheme="minorEastAsia" w:eastAsiaTheme="minorEastAsia" w:hAnsiTheme="minorEastAsia"/>
          <w:color w:val="000000"/>
        </w:rPr>
        <w:t>a</w:t>
      </w:r>
      <w:r w:rsidRPr="00BD06F3">
        <w:rPr>
          <w:rFonts w:asciiTheme="minorEastAsia" w:eastAsiaTheme="minorEastAsia" w:hAnsiTheme="minorEastAsia"/>
        </w:rPr>
        <w:t xml:space="preserve">2 </w:t>
      </w:r>
      <w:r w:rsidRPr="00BD06F3">
        <w:rPr>
          <w:rFonts w:asciiTheme="minorEastAsia" w:eastAsiaTheme="minorEastAsia" w:hAnsiTheme="minorEastAsia"/>
          <w:color w:val="000000"/>
        </w:rPr>
        <w:t>a</w:t>
      </w:r>
      <w:r w:rsidRPr="00BD06F3">
        <w:rPr>
          <w:rFonts w:asciiTheme="minorEastAsia" w:eastAsiaTheme="minorEastAsia" w:hAnsiTheme="minorEastAsia"/>
        </w:rPr>
        <w:t>3</w:t>
      </w:r>
    </w:p>
    <w:p w14:paraId="7AADFAEE" w14:textId="4ED3AC43" w:rsidR="00F924C6" w:rsidRPr="00B063A8" w:rsidRDefault="00F924C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</w:p>
    <w:p w14:paraId="7F807445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7DF965FC" w14:textId="128DB29B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lastRenderedPageBreak/>
        <w:t>4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kern w:val="0"/>
          <w:szCs w:val="21"/>
        </w:rPr>
        <w:t>请写出程序的运行结果</w:t>
      </w:r>
    </w:p>
    <w:p w14:paraId="63CA7C8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kern w:val="0"/>
          <w:szCs w:val="21"/>
        </w:rPr>
        <w:t>Main{</w:t>
      </w:r>
      <w:proofErr w:type="gramEnd"/>
    </w:p>
    <w:p w14:paraId="6A18AE0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static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void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) {</w:t>
      </w:r>
    </w:p>
    <w:p w14:paraId="4FD9DC1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1 =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Dog</w:t>
      </w:r>
      <w:r w:rsidRPr="00B063A8">
        <w:rPr>
          <w:rFonts w:asciiTheme="minorEastAsia" w:eastAsiaTheme="minorEastAsia" w:hAnsiTheme="minorEastAsia"/>
          <w:kern w:val="0"/>
          <w:szCs w:val="21"/>
        </w:rPr>
        <w:t>("小黄");</w:t>
      </w:r>
    </w:p>
    <w:p w14:paraId="73DE825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2 =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Cat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kern w:val="0"/>
          <w:szCs w:val="21"/>
        </w:rPr>
        <w:t>2);</w:t>
      </w:r>
    </w:p>
    <w:p w14:paraId="3A3AAE0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>1.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>("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moximoxi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");</w:t>
      </w:r>
    </w:p>
    <w:p w14:paraId="7833106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>2.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>("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ok</w:t>
      </w:r>
      <w:r w:rsidRPr="00B063A8">
        <w:rPr>
          <w:rFonts w:asciiTheme="minorEastAsia" w:eastAsiaTheme="minorEastAsia" w:hAnsiTheme="minorEastAsia"/>
          <w:kern w:val="0"/>
          <w:szCs w:val="21"/>
        </w:rPr>
        <w:t>");</w:t>
      </w:r>
    </w:p>
    <w:p w14:paraId="5A08C1F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}</w:t>
      </w:r>
    </w:p>
    <w:p w14:paraId="1D06017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0A72F8D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interface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>{</w:t>
      </w:r>
      <w:proofErr w:type="gramEnd"/>
    </w:p>
    <w:p w14:paraId="77C0217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void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words</w:t>
      </w:r>
      <w:r w:rsidRPr="00B063A8">
        <w:rPr>
          <w:rFonts w:asciiTheme="minorEastAsia" w:eastAsiaTheme="minorEastAsia" w:hAnsiTheme="minorEastAsia"/>
          <w:kern w:val="0"/>
          <w:szCs w:val="21"/>
        </w:rPr>
        <w:t>);</w:t>
      </w:r>
    </w:p>
    <w:p w14:paraId="20D0031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671403D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class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Dog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implements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>{</w:t>
      </w:r>
      <w:proofErr w:type="gramEnd"/>
    </w:p>
    <w:p w14:paraId="05E4319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>;</w:t>
      </w:r>
    </w:p>
    <w:p w14:paraId="1E4E2EB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Dog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>){</w:t>
      </w:r>
    </w:p>
    <w:p w14:paraId="3862EE4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this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=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>;</w:t>
      </w:r>
    </w:p>
    <w:p w14:paraId="465D1FA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}</w:t>
      </w:r>
    </w:p>
    <w:p w14:paraId="7D93D9B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@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Override</w:t>
      </w:r>
    </w:p>
    <w:p w14:paraId="2C13A34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void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words</w:t>
      </w:r>
      <w:r w:rsidRPr="00B063A8">
        <w:rPr>
          <w:rFonts w:asciiTheme="minorEastAsia" w:eastAsiaTheme="minorEastAsia" w:hAnsiTheme="minorEastAsia"/>
          <w:kern w:val="0"/>
          <w:szCs w:val="21"/>
        </w:rPr>
        <w:t>) {</w:t>
      </w:r>
    </w:p>
    <w:p w14:paraId="086BF9B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out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println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("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dog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= "+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+ "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"+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words</w:t>
      </w:r>
      <w:r w:rsidRPr="00B063A8">
        <w:rPr>
          <w:rFonts w:asciiTheme="minorEastAsia" w:eastAsiaTheme="minorEastAsia" w:hAnsiTheme="minorEastAsia"/>
          <w:kern w:val="0"/>
          <w:szCs w:val="21"/>
        </w:rPr>
        <w:t>);</w:t>
      </w:r>
    </w:p>
    <w:p w14:paraId="3157C54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}</w:t>
      </w:r>
    </w:p>
    <w:p w14:paraId="0F38594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7FC52DB6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class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Cat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implements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Speak</w:t>
      </w:r>
      <w:r w:rsidRPr="00B063A8">
        <w:rPr>
          <w:rFonts w:asciiTheme="minorEastAsia" w:eastAsiaTheme="minorEastAsia" w:hAnsiTheme="minorEastAsia"/>
          <w:kern w:val="0"/>
          <w:szCs w:val="21"/>
        </w:rPr>
        <w:t>{</w:t>
      </w:r>
      <w:proofErr w:type="gramEnd"/>
    </w:p>
    <w:p w14:paraId="4A779F2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r w:rsidRPr="00B063A8">
        <w:rPr>
          <w:rFonts w:asciiTheme="minorEastAsia" w:eastAsiaTheme="minorEastAsia" w:hAnsiTheme="minorEastAsia"/>
          <w:kern w:val="0"/>
          <w:szCs w:val="21"/>
        </w:rPr>
        <w:t>;</w:t>
      </w:r>
    </w:p>
    <w:p w14:paraId="6A221EC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Cat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int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r w:rsidRPr="00B063A8">
        <w:rPr>
          <w:rFonts w:asciiTheme="minorEastAsia" w:eastAsiaTheme="minorEastAsia" w:hAnsiTheme="minorEastAsia"/>
          <w:kern w:val="0"/>
          <w:szCs w:val="21"/>
        </w:rPr>
        <w:t>){</w:t>
      </w:r>
    </w:p>
    <w:p w14:paraId="3A043A5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this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 xml:space="preserve"> =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r w:rsidRPr="00B063A8">
        <w:rPr>
          <w:rFonts w:asciiTheme="minorEastAsia" w:eastAsiaTheme="minorEastAsia" w:hAnsiTheme="minorEastAsia"/>
          <w:kern w:val="0"/>
          <w:szCs w:val="21"/>
        </w:rPr>
        <w:t>;</w:t>
      </w:r>
    </w:p>
    <w:p w14:paraId="4F3F31B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}</w:t>
      </w:r>
    </w:p>
    <w:p w14:paraId="4662001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@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Override</w:t>
      </w:r>
    </w:p>
    <w:p w14:paraId="38AAFD7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void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words</w:t>
      </w:r>
      <w:r w:rsidRPr="00B063A8">
        <w:rPr>
          <w:rFonts w:asciiTheme="minorEastAsia" w:eastAsiaTheme="minorEastAsia" w:hAnsiTheme="minorEastAsia"/>
          <w:kern w:val="0"/>
          <w:szCs w:val="21"/>
        </w:rPr>
        <w:t>) {</w:t>
      </w:r>
    </w:p>
    <w:p w14:paraId="12CAF9D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out</w:t>
      </w:r>
      <w:r w:rsidRPr="00B063A8">
        <w:rPr>
          <w:rFonts w:asciiTheme="minorEastAsia" w:eastAsiaTheme="minorEastAsia" w:hAnsiTheme="minorEastAsia"/>
          <w:kern w:val="0"/>
          <w:szCs w:val="21"/>
        </w:rPr>
        <w:t>.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println</w:t>
      </w:r>
      <w:proofErr w:type="spellEnd"/>
      <w:r w:rsidRPr="00B063A8">
        <w:rPr>
          <w:rFonts w:asciiTheme="minorEastAsia" w:eastAsiaTheme="minorEastAsia" w:hAnsiTheme="minorEastAsia"/>
          <w:kern w:val="0"/>
          <w:szCs w:val="21"/>
        </w:rPr>
        <w:t>("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cat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= "+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age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+ "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say</w:t>
      </w:r>
      <w:r w:rsidRPr="00B063A8">
        <w:rPr>
          <w:rFonts w:asciiTheme="minorEastAsia" w:eastAsiaTheme="minorEastAsia" w:hAnsiTheme="minorEastAsia"/>
          <w:kern w:val="0"/>
          <w:szCs w:val="21"/>
        </w:rPr>
        <w:t xml:space="preserve"> "+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words</w:t>
      </w:r>
      <w:r w:rsidRPr="00B063A8">
        <w:rPr>
          <w:rFonts w:asciiTheme="minorEastAsia" w:eastAsiaTheme="minorEastAsia" w:hAnsiTheme="minorEastAsia"/>
          <w:kern w:val="0"/>
          <w:szCs w:val="21"/>
        </w:rPr>
        <w:t>);</w:t>
      </w:r>
    </w:p>
    <w:p w14:paraId="0FDFF37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}</w:t>
      </w:r>
    </w:p>
    <w:p w14:paraId="1D8B085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}</w:t>
      </w:r>
    </w:p>
    <w:p w14:paraId="001393F0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0A1F0694" w14:textId="72B01560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>5</w:t>
      </w:r>
      <w:r w:rsidR="00467006">
        <w:rPr>
          <w:rFonts w:asciiTheme="minorEastAsia" w:hAnsiTheme="minorEastAsia" w:cs="Times New Roman" w:hint="eastAsia"/>
          <w:sz w:val="21"/>
          <w:szCs w:val="21"/>
        </w:rPr>
        <w:t>、</w:t>
      </w:r>
      <w:r w:rsidRPr="00B063A8">
        <w:rPr>
          <w:rFonts w:asciiTheme="minorEastAsia" w:hAnsiTheme="minorEastAsia" w:cs="Times New Roman"/>
          <w:sz w:val="21"/>
          <w:szCs w:val="21"/>
        </w:rPr>
        <w:t>请写出程序的结果</w:t>
      </w:r>
    </w:p>
    <w:p w14:paraId="634C0B92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>public c</w:t>
      </w: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lass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 xml:space="preserve">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Main</w:t>
      </w:r>
      <w:r w:rsidRPr="00B063A8">
        <w:rPr>
          <w:rFonts w:asciiTheme="minorEastAsia" w:hAnsiTheme="minorEastAsia" w:cs="Times New Roman"/>
          <w:sz w:val="21"/>
          <w:szCs w:val="21"/>
        </w:rPr>
        <w:t>{</w:t>
      </w:r>
      <w:proofErr w:type="gramEnd"/>
    </w:p>
    <w:p w14:paraId="7764C32F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public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 xml:space="preserve"> </w:t>
      </w: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static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 xml:space="preserve"> </w:t>
      </w: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void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 xml:space="preserve">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main</w:t>
      </w:r>
      <w:r w:rsidRPr="00B063A8">
        <w:rPr>
          <w:rFonts w:asciiTheme="minorEastAsia" w:hAnsiTheme="minorEastAsia" w:cs="Times New Roman"/>
          <w:sz w:val="21"/>
          <w:szCs w:val="21"/>
        </w:rPr>
        <w:t>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String</w:t>
      </w:r>
      <w:r w:rsidRPr="00B063A8">
        <w:rPr>
          <w:rFonts w:asciiTheme="minorEastAsia" w:hAnsiTheme="minorEastAsia" w:cs="Times New Roman"/>
          <w:sz w:val="21"/>
          <w:szCs w:val="21"/>
        </w:rPr>
        <w:t xml:space="preserve">[] </w:t>
      </w: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args</w:t>
      </w:r>
      <w:proofErr w:type="spellEnd"/>
      <w:r w:rsidRPr="00B063A8">
        <w:rPr>
          <w:rFonts w:asciiTheme="minorEastAsia" w:hAnsiTheme="minorEastAsia" w:cs="Times New Roman"/>
          <w:sz w:val="21"/>
          <w:szCs w:val="21"/>
        </w:rPr>
        <w:t>){</w:t>
      </w:r>
    </w:p>
    <w:p w14:paraId="6FA0E652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</w:t>
      </w:r>
      <w:proofErr w:type="gramStart"/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try</w:t>
      </w:r>
      <w:r w:rsidRPr="00B063A8">
        <w:rPr>
          <w:rFonts w:asciiTheme="minorEastAsia" w:hAnsiTheme="minorEastAsia" w:cs="Times New Roman"/>
          <w:sz w:val="21"/>
          <w:szCs w:val="21"/>
        </w:rPr>
        <w:t>{</w:t>
      </w:r>
      <w:proofErr w:type="gramEnd"/>
    </w:p>
    <w:p w14:paraId="0AB0C88F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    </w:t>
      </w: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return</w:t>
      </w:r>
      <w:r w:rsidRPr="00B063A8">
        <w:rPr>
          <w:rFonts w:asciiTheme="minorEastAsia" w:hAnsiTheme="minorEastAsia" w:cs="Times New Roman"/>
          <w:sz w:val="21"/>
          <w:szCs w:val="21"/>
        </w:rPr>
        <w:t>;</w:t>
      </w:r>
    </w:p>
    <w:p w14:paraId="3B0AD7A9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   }</w:t>
      </w:r>
    </w:p>
    <w:p w14:paraId="2A0053B3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   </w:t>
      </w:r>
      <w:proofErr w:type="gramStart"/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finally</w:t>
      </w:r>
      <w:r w:rsidRPr="00B063A8">
        <w:rPr>
          <w:rFonts w:asciiTheme="minorEastAsia" w:hAnsiTheme="minorEastAsia" w:cs="Times New Roman"/>
          <w:sz w:val="21"/>
          <w:szCs w:val="21"/>
        </w:rPr>
        <w:t>{</w:t>
      </w:r>
      <w:proofErr w:type="gramEnd"/>
    </w:p>
    <w:p w14:paraId="6997C3AE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        </w:t>
      </w: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System</w:t>
      </w:r>
      <w:r w:rsidRPr="00B063A8">
        <w:rPr>
          <w:rFonts w:asciiTheme="minorEastAsia" w:hAnsiTheme="minorEastAsia" w:cs="Times New Roman"/>
          <w:sz w:val="21"/>
          <w:szCs w:val="21"/>
        </w:rPr>
        <w:t>.</w:t>
      </w:r>
      <w:r w:rsidRPr="00B063A8">
        <w:rPr>
          <w:rFonts w:asciiTheme="minorEastAsia" w:hAnsiTheme="minorEastAsia" w:cs="Times New Roman"/>
          <w:bCs/>
          <w:iCs/>
          <w:color w:val="000000"/>
          <w:sz w:val="21"/>
          <w:szCs w:val="21"/>
        </w:rPr>
        <w:t>out</w:t>
      </w:r>
      <w:r w:rsidRPr="00B063A8">
        <w:rPr>
          <w:rFonts w:asciiTheme="minorEastAsia" w:hAnsiTheme="minorEastAsia" w:cs="Times New Roman"/>
          <w:sz w:val="21"/>
          <w:szCs w:val="21"/>
        </w:rPr>
        <w:t>.</w:t>
      </w: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println</w:t>
      </w:r>
      <w:proofErr w:type="spellEnd"/>
      <w:r w:rsidRPr="00B063A8">
        <w:rPr>
          <w:rFonts w:asciiTheme="minorEastAsia" w:hAnsiTheme="minorEastAsia" w:cs="Times New Roman"/>
          <w:sz w:val="21"/>
          <w:szCs w:val="21"/>
        </w:rPr>
        <w:t>(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>"</w:t>
      </w:r>
      <w:r w:rsidRPr="00B063A8">
        <w:rPr>
          <w:rFonts w:asciiTheme="minorEastAsia" w:hAnsiTheme="minorEastAsia" w:cs="Times New Roman"/>
          <w:bCs/>
          <w:color w:val="000000"/>
          <w:sz w:val="21"/>
          <w:szCs w:val="21"/>
        </w:rPr>
        <w:t>Finally</w:t>
      </w:r>
      <w:r w:rsidRPr="00B063A8">
        <w:rPr>
          <w:rFonts w:asciiTheme="minorEastAsia" w:hAnsiTheme="minorEastAsia" w:cs="Times New Roman"/>
          <w:bCs/>
          <w:sz w:val="21"/>
          <w:szCs w:val="21"/>
        </w:rPr>
        <w:t>"</w:t>
      </w:r>
      <w:r w:rsidRPr="00B063A8">
        <w:rPr>
          <w:rFonts w:asciiTheme="minorEastAsia" w:hAnsiTheme="minorEastAsia" w:cs="Times New Roman"/>
          <w:sz w:val="21"/>
          <w:szCs w:val="21"/>
        </w:rPr>
        <w:t>);</w:t>
      </w:r>
    </w:p>
    <w:p w14:paraId="7E3AD940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   }</w:t>
      </w:r>
    </w:p>
    <w:p w14:paraId="32AD73CC" w14:textId="77777777" w:rsidR="00F924C6" w:rsidRPr="00BD06F3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sz w:val="21"/>
          <w:szCs w:val="21"/>
        </w:rPr>
      </w:pPr>
      <w:r w:rsidRPr="00B063A8">
        <w:rPr>
          <w:rFonts w:asciiTheme="minorEastAsia" w:hAnsiTheme="minorEastAsia" w:cs="Times New Roman"/>
          <w:sz w:val="21"/>
          <w:szCs w:val="21"/>
        </w:rPr>
        <w:t xml:space="preserve">    </w:t>
      </w:r>
      <w:r w:rsidRPr="00BD06F3">
        <w:rPr>
          <w:rFonts w:asciiTheme="minorEastAsia" w:hAnsiTheme="minorEastAsia" w:cs="Times New Roman"/>
          <w:sz w:val="21"/>
          <w:szCs w:val="21"/>
        </w:rPr>
        <w:t>}</w:t>
      </w:r>
    </w:p>
    <w:p w14:paraId="43402337" w14:textId="77777777" w:rsidR="00F924C6" w:rsidRPr="00BD06F3" w:rsidRDefault="00106BF6">
      <w:pPr>
        <w:pStyle w:val="HTML"/>
        <w:shd w:val="clear" w:color="auto" w:fill="FFFFFF"/>
        <w:tabs>
          <w:tab w:val="clear" w:pos="916"/>
          <w:tab w:val="left" w:pos="282"/>
        </w:tabs>
        <w:rPr>
          <w:rFonts w:asciiTheme="minorEastAsia" w:hAnsiTheme="minorEastAsia" w:cs="Times New Roman"/>
          <w:bCs/>
          <w:sz w:val="21"/>
          <w:szCs w:val="21"/>
        </w:rPr>
      </w:pPr>
      <w:r w:rsidRPr="00BD06F3">
        <w:rPr>
          <w:rFonts w:asciiTheme="minorEastAsia" w:hAnsiTheme="minorEastAsia" w:cs="Times New Roman"/>
          <w:bCs/>
          <w:sz w:val="21"/>
          <w:szCs w:val="21"/>
        </w:rPr>
        <w:tab/>
        <w:t>}</w:t>
      </w:r>
    </w:p>
    <w:p w14:paraId="556417A0" w14:textId="77777777" w:rsidR="00F924C6" w:rsidRPr="00BD06F3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7BEB47C3" w14:textId="5FCCC2F8" w:rsidR="00F924C6" w:rsidRPr="00BD06F3" w:rsidRDefault="00106BF6">
      <w:pPr>
        <w:tabs>
          <w:tab w:val="left" w:pos="1965"/>
        </w:tabs>
        <w:rPr>
          <w:rFonts w:asciiTheme="minorEastAsia" w:eastAsiaTheme="minorEastAsia" w:hAnsiTheme="minorEastAsia"/>
          <w:kern w:val="0"/>
          <w:szCs w:val="21"/>
        </w:rPr>
      </w:pPr>
      <w:r w:rsidRPr="00BD06F3">
        <w:rPr>
          <w:rFonts w:asciiTheme="minorEastAsia" w:eastAsiaTheme="minorEastAsia" w:hAnsiTheme="minorEastAsia"/>
          <w:kern w:val="0"/>
          <w:szCs w:val="21"/>
        </w:rPr>
        <w:t>6</w:t>
      </w:r>
      <w:r w:rsidR="00467006" w:rsidRPr="00BD06F3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D06F3">
        <w:rPr>
          <w:rFonts w:asciiTheme="minorEastAsia" w:eastAsiaTheme="minorEastAsia" w:hAnsiTheme="minorEastAsia"/>
          <w:kern w:val="0"/>
          <w:szCs w:val="21"/>
        </w:rPr>
        <w:t>请写出程序的功能</w:t>
      </w:r>
    </w:p>
    <w:p w14:paraId="0C2D0099" w14:textId="77777777" w:rsidR="00F924C6" w:rsidRPr="00BD06F3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D06F3">
        <w:rPr>
          <w:rFonts w:asciiTheme="minorEastAsia" w:eastAsiaTheme="minorEastAsia" w:hAnsiTheme="minorEastAsia"/>
          <w:kern w:val="0"/>
          <w:szCs w:val="21"/>
        </w:rPr>
        <w:t xml:space="preserve">import </w:t>
      </w:r>
      <w:proofErr w:type="gramStart"/>
      <w:r w:rsidRPr="00BD06F3">
        <w:rPr>
          <w:rFonts w:asciiTheme="minorEastAsia" w:eastAsiaTheme="minorEastAsia" w:hAnsiTheme="minorEastAsia"/>
          <w:kern w:val="0"/>
          <w:szCs w:val="21"/>
        </w:rPr>
        <w:t>java.io.*</w:t>
      </w:r>
      <w:proofErr w:type="gramEnd"/>
      <w:r w:rsidRPr="00BD06F3">
        <w:rPr>
          <w:rFonts w:asciiTheme="minorEastAsia" w:eastAsiaTheme="minorEastAsia" w:hAnsiTheme="minorEastAsia"/>
          <w:kern w:val="0"/>
          <w:szCs w:val="21"/>
        </w:rPr>
        <w:t xml:space="preserve">; </w:t>
      </w:r>
    </w:p>
    <w:p w14:paraId="357CB1B1" w14:textId="77777777" w:rsidR="00F924C6" w:rsidRPr="00BD06F3" w:rsidRDefault="00106BF6">
      <w:pPr>
        <w:rPr>
          <w:rFonts w:asciiTheme="minorEastAsia" w:eastAsiaTheme="minorEastAsia" w:hAnsiTheme="minorEastAsia"/>
          <w:kern w:val="0"/>
          <w:szCs w:val="21"/>
        </w:rPr>
      </w:pPr>
      <w:r w:rsidRPr="00BD06F3">
        <w:rPr>
          <w:rFonts w:asciiTheme="minorEastAsia" w:eastAsiaTheme="minorEastAsia" w:hAnsiTheme="minorEastAsia"/>
          <w:kern w:val="0"/>
          <w:szCs w:val="21"/>
        </w:rPr>
        <w:t xml:space="preserve">public class </w:t>
      </w:r>
      <w:proofErr w:type="gramStart"/>
      <w:r w:rsidRPr="00BD06F3">
        <w:rPr>
          <w:rFonts w:asciiTheme="minorEastAsia" w:eastAsiaTheme="minorEastAsia" w:hAnsiTheme="minorEastAsia"/>
          <w:kern w:val="0"/>
          <w:szCs w:val="21"/>
        </w:rPr>
        <w:t>Test{</w:t>
      </w:r>
      <w:proofErr w:type="gramEnd"/>
      <w:r w:rsidRPr="00BD06F3">
        <w:rPr>
          <w:rFonts w:asciiTheme="minorEastAsia" w:eastAsiaTheme="minorEastAsia" w:hAnsiTheme="minorEastAsia"/>
          <w:kern w:val="0"/>
          <w:szCs w:val="21"/>
        </w:rPr>
        <w:t xml:space="preserve"> </w:t>
      </w:r>
    </w:p>
    <w:p w14:paraId="0BB9B16A" w14:textId="77777777" w:rsidR="00F924C6" w:rsidRPr="00BD06F3" w:rsidRDefault="00106BF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public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static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void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proofErr w:type="gram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main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(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String</w:t>
      </w:r>
      <w:proofErr w:type="gram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[] 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argv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) { </w:t>
      </w:r>
    </w:p>
    <w:p w14:paraId="6DD7E860" w14:textId="77777777" w:rsidR="00F924C6" w:rsidRPr="00BD06F3" w:rsidRDefault="00106BF6">
      <w:pPr>
        <w:ind w:firstLineChars="300" w:firstLine="63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try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{ </w:t>
      </w:r>
    </w:p>
    <w:p w14:paraId="0EFAA5E9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BufferedReader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is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= </w:t>
      </w:r>
    </w:p>
    <w:p w14:paraId="40BB9903" w14:textId="77777777" w:rsidR="00F924C6" w:rsidRPr="00BD06F3" w:rsidRDefault="00106BF6">
      <w:pPr>
        <w:ind w:left="1440" w:firstLine="7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new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proofErr w:type="spellStart"/>
      <w:proofErr w:type="gram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BufferedReader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(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new</w:t>
      </w:r>
      <w:proofErr w:type="gram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InputStreamReader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>(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System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in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)); </w:t>
      </w:r>
    </w:p>
    <w:p w14:paraId="77E9D8DC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String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inputLine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; </w:t>
      </w:r>
    </w:p>
    <w:p w14:paraId="613168C8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While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 ((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inputLine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= </w:t>
      </w:r>
      <w:proofErr w:type="spellStart"/>
      <w:proofErr w:type="gram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is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readLine</w:t>
      </w:r>
      <w:proofErr w:type="spellEnd"/>
      <w:proofErr w:type="gram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())!=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null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) { </w:t>
      </w:r>
    </w:p>
    <w:p w14:paraId="3F8D9A0C" w14:textId="77777777" w:rsidR="00F924C6" w:rsidRPr="00BD06F3" w:rsidRDefault="00106BF6">
      <w:pPr>
        <w:ind w:left="1440" w:firstLine="720"/>
        <w:rPr>
          <w:rFonts w:asciiTheme="minorEastAsia" w:eastAsiaTheme="minorEastAsia" w:hAnsiTheme="minorEastAsia"/>
          <w:szCs w:val="21"/>
        </w:rPr>
      </w:pP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System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out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println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>(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inputLine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); </w:t>
      </w:r>
    </w:p>
    <w:p w14:paraId="365B8C96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szCs w:val="21"/>
          <w:lang w:bidi="ar"/>
        </w:rPr>
        <w:t xml:space="preserve">} </w:t>
      </w:r>
    </w:p>
    <w:p w14:paraId="712D223E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is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close</w:t>
      </w:r>
      <w:proofErr w:type="spellEnd"/>
      <w:proofErr w:type="gram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(); </w:t>
      </w:r>
    </w:p>
    <w:p w14:paraId="6B8796DD" w14:textId="77777777" w:rsidR="00F924C6" w:rsidRPr="00BD06F3" w:rsidRDefault="00106BF6">
      <w:pPr>
        <w:ind w:firstLine="720"/>
        <w:rPr>
          <w:rFonts w:asciiTheme="minorEastAsia" w:eastAsiaTheme="minorEastAsia" w:hAnsiTheme="minorEastAsia"/>
          <w:szCs w:val="21"/>
        </w:rPr>
      </w:pPr>
      <w:proofErr w:type="gramStart"/>
      <w:r w:rsidRPr="00BD06F3">
        <w:rPr>
          <w:rFonts w:asciiTheme="minorEastAsia" w:eastAsiaTheme="minorEastAsia" w:hAnsiTheme="minorEastAsia"/>
          <w:szCs w:val="21"/>
          <w:lang w:bidi="ar"/>
        </w:rPr>
        <w:t>}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catch</w:t>
      </w:r>
      <w:proofErr w:type="gram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(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IOException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e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) { </w:t>
      </w:r>
    </w:p>
    <w:p w14:paraId="4BB37D51" w14:textId="77777777" w:rsidR="00F924C6" w:rsidRPr="00BD06F3" w:rsidRDefault="00106BF6">
      <w:pPr>
        <w:ind w:left="720" w:firstLine="720"/>
        <w:rPr>
          <w:rFonts w:asciiTheme="minorEastAsia" w:eastAsiaTheme="minorEastAsia" w:hAnsiTheme="minorEastAsia"/>
          <w:szCs w:val="21"/>
        </w:rPr>
      </w:pP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System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out</w:t>
      </w:r>
      <w:r w:rsidRPr="00BD06F3">
        <w:rPr>
          <w:rFonts w:asciiTheme="minorEastAsia" w:eastAsiaTheme="minorEastAsia" w:hAnsiTheme="minorEastAsia"/>
          <w:szCs w:val="21"/>
          <w:lang w:bidi="ar"/>
        </w:rPr>
        <w:t>.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println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>("</w:t>
      </w:r>
      <w:proofErr w:type="spellStart"/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IOException</w:t>
      </w:r>
      <w:proofErr w:type="spellEnd"/>
      <w:r w:rsidRPr="00BD06F3">
        <w:rPr>
          <w:rFonts w:asciiTheme="minorEastAsia" w:eastAsiaTheme="minorEastAsia" w:hAnsiTheme="minorEastAsia"/>
          <w:szCs w:val="21"/>
          <w:lang w:bidi="ar"/>
        </w:rPr>
        <w:t xml:space="preserve">: " + </w:t>
      </w:r>
      <w:r w:rsidRPr="00BD06F3">
        <w:rPr>
          <w:rFonts w:asciiTheme="minorEastAsia" w:eastAsiaTheme="minorEastAsia" w:hAnsiTheme="minorEastAsia"/>
          <w:color w:val="000000"/>
          <w:szCs w:val="21"/>
          <w:lang w:bidi="ar"/>
        </w:rPr>
        <w:t>e</w:t>
      </w:r>
      <w:r w:rsidRPr="00BD06F3">
        <w:rPr>
          <w:rFonts w:asciiTheme="minorEastAsia" w:eastAsiaTheme="minorEastAsia" w:hAnsiTheme="minorEastAsia"/>
          <w:szCs w:val="21"/>
          <w:lang w:bidi="ar"/>
        </w:rPr>
        <w:t xml:space="preserve">); </w:t>
      </w:r>
    </w:p>
    <w:p w14:paraId="3FDB6EF5" w14:textId="77777777" w:rsidR="00F924C6" w:rsidRPr="00BD06F3" w:rsidRDefault="00106BF6">
      <w:pPr>
        <w:ind w:firstLine="7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szCs w:val="21"/>
          <w:lang w:bidi="ar"/>
        </w:rPr>
        <w:t xml:space="preserve">} </w:t>
      </w:r>
    </w:p>
    <w:p w14:paraId="603C815F" w14:textId="77777777" w:rsidR="00F924C6" w:rsidRPr="00BD06F3" w:rsidRDefault="00106BF6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szCs w:val="21"/>
          <w:lang w:bidi="ar"/>
        </w:rPr>
        <w:t xml:space="preserve">} </w:t>
      </w:r>
    </w:p>
    <w:p w14:paraId="0C3C0796" w14:textId="77777777" w:rsidR="00F924C6" w:rsidRPr="00BD06F3" w:rsidRDefault="00106BF6">
      <w:pPr>
        <w:rPr>
          <w:rFonts w:asciiTheme="minorEastAsia" w:eastAsiaTheme="minorEastAsia" w:hAnsiTheme="minorEastAsia"/>
          <w:szCs w:val="21"/>
        </w:rPr>
      </w:pPr>
      <w:r w:rsidRPr="00BD06F3">
        <w:rPr>
          <w:rFonts w:asciiTheme="minorEastAsia" w:eastAsiaTheme="minorEastAsia" w:hAnsiTheme="minorEastAsia"/>
          <w:szCs w:val="21"/>
          <w:lang w:bidi="ar"/>
        </w:rPr>
        <w:t xml:space="preserve">} </w:t>
      </w:r>
    </w:p>
    <w:p w14:paraId="2F21E32E" w14:textId="77777777" w:rsidR="00F924C6" w:rsidRPr="00BD06F3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421536AD" w14:textId="0D9D5F8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 w:rsidRPr="00BD06F3">
        <w:rPr>
          <w:rFonts w:asciiTheme="minorEastAsia" w:hAnsiTheme="minorEastAsia" w:cs="Times New Roman"/>
          <w:sz w:val="21"/>
          <w:szCs w:val="21"/>
        </w:rPr>
        <w:t>7</w:t>
      </w:r>
      <w:bookmarkStart w:id="8" w:name="_Hlk59301217"/>
      <w:r w:rsidR="00467006" w:rsidRPr="00BD06F3">
        <w:rPr>
          <w:rFonts w:asciiTheme="minorEastAsia" w:hAnsiTheme="minorEastAsia" w:cs="Times New Roman" w:hint="eastAsia"/>
          <w:sz w:val="21"/>
          <w:szCs w:val="21"/>
        </w:rPr>
        <w:t>、</w:t>
      </w:r>
      <w:r w:rsidRPr="00BD06F3">
        <w:rPr>
          <w:rFonts w:asciiTheme="minorEastAsia" w:hAnsiTheme="minorEastAsia" w:cs="Times New Roman"/>
          <w:sz w:val="21"/>
          <w:szCs w:val="21"/>
        </w:rPr>
        <w:t>Java中抽象类和接口的区别</w:t>
      </w:r>
    </w:p>
    <w:bookmarkEnd w:id="8"/>
    <w:p w14:paraId="42DF51F4" w14:textId="7777777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答案：</w:t>
      </w:r>
    </w:p>
    <w:p w14:paraId="0F68C5F6" w14:textId="77777777" w:rsidR="00F47DAA" w:rsidRPr="00F47DAA" w:rsidRDefault="00F47DAA" w:rsidP="00F47DAA">
      <w:pPr>
        <w:rPr>
          <w:rFonts w:asciiTheme="minorEastAsia" w:eastAsiaTheme="minorEastAsia" w:hAnsiTheme="minorEastAsia"/>
          <w:szCs w:val="21"/>
        </w:rPr>
      </w:pPr>
    </w:p>
    <w:p w14:paraId="231D2266" w14:textId="09C45148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8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请写出此程序的输出结果</w:t>
      </w:r>
    </w:p>
    <w:p w14:paraId="2FBD605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Father{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</w:p>
    <w:p w14:paraId="0F260024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int a=100; </w:t>
      </w:r>
    </w:p>
    <w:p w14:paraId="3FE01555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miner(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129F36D2" w14:textId="77777777" w:rsidR="00F924C6" w:rsidRPr="00B063A8" w:rsidRDefault="00106BF6">
      <w:pPr>
        <w:ind w:firstLineChars="500" w:firstLine="105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a--; </w:t>
      </w:r>
    </w:p>
    <w:p w14:paraId="0106E112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7FF52DA7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){ </w:t>
      </w:r>
    </w:p>
    <w:p w14:paraId="7BE54FC2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Father x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Father(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</w:t>
      </w:r>
    </w:p>
    <w:p w14:paraId="2731C708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Son y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</w:t>
      </w:r>
    </w:p>
    <w:p w14:paraId="3BAD33A1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y.a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</w:t>
      </w:r>
    </w:p>
    <w:p w14:paraId="7EA28A64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.getA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()); </w:t>
      </w:r>
    </w:p>
    <w:p w14:paraId="3CA4158A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y.miner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(); </w:t>
      </w:r>
    </w:p>
    <w:p w14:paraId="7DDB28AB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y.a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</w:t>
      </w:r>
    </w:p>
    <w:p w14:paraId="5BB42AA5" w14:textId="77777777" w:rsidR="00F924C6" w:rsidRPr="00B063A8" w:rsidRDefault="00106BF6">
      <w:pPr>
        <w:ind w:left="720"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y.getA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()); </w:t>
      </w:r>
    </w:p>
    <w:p w14:paraId="29D4E5F7" w14:textId="77777777" w:rsidR="00F924C6" w:rsidRPr="00B063A8" w:rsidRDefault="00106BF6">
      <w:pPr>
        <w:ind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67870F64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4366674A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Son extends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Father{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</w:p>
    <w:p w14:paraId="4A95544E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int a = 0; </w:t>
      </w:r>
    </w:p>
    <w:p w14:paraId="5DD006AE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plus(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109D32F5" w14:textId="77777777" w:rsidR="00F924C6" w:rsidRPr="00B063A8" w:rsidRDefault="00106BF6">
      <w:pPr>
        <w:ind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a++; </w:t>
      </w:r>
    </w:p>
    <w:p w14:paraId="79B88A23" w14:textId="77777777" w:rsidR="00F924C6" w:rsidRPr="00B063A8" w:rsidRDefault="00106BF6">
      <w:pPr>
        <w:ind w:firstLine="7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37985634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int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getA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 { </w:t>
      </w:r>
    </w:p>
    <w:p w14:paraId="6A2FDB89" w14:textId="77777777" w:rsidR="00F924C6" w:rsidRPr="00B063A8" w:rsidRDefault="00106BF6">
      <w:pPr>
        <w:ind w:firstLineChars="500" w:firstLine="105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 xml:space="preserve">return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super.a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; </w:t>
      </w:r>
    </w:p>
    <w:p w14:paraId="4905FE05" w14:textId="77777777" w:rsidR="00F924C6" w:rsidRPr="00B063A8" w:rsidRDefault="00106BF6">
      <w:pPr>
        <w:ind w:firstLineChars="300" w:firstLine="63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05EEEB33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</w:p>
    <w:p w14:paraId="39C1ADCA" w14:textId="556D6440" w:rsidR="00F924C6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答案：</w:t>
      </w:r>
    </w:p>
    <w:p w14:paraId="5634E2F1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45F3191B" w14:textId="6908ECDD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9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写出下列程序的执行结果：</w:t>
      </w:r>
    </w:p>
    <w:p w14:paraId="1A170DAF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Value{</w:t>
      </w:r>
      <w:proofErr w:type="gramEnd"/>
    </w:p>
    <w:p w14:paraId="0174A322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15;</w:t>
      </w:r>
    </w:p>
    <w:p w14:paraId="72A2F76F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70FB6458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Test{</w:t>
      </w:r>
      <w:proofErr w:type="gramEnd"/>
    </w:p>
    <w:p w14:paraId="7745757B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argv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[]){</w:t>
      </w:r>
    </w:p>
    <w:p w14:paraId="3EB8F714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Test t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Test(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   </w:t>
      </w:r>
    </w:p>
    <w:p w14:paraId="58EB9CCC" w14:textId="77777777" w:rsidR="00F924C6" w:rsidRPr="00B063A8" w:rsidRDefault="00106BF6">
      <w:pPr>
        <w:ind w:firstLineChars="300" w:firstLine="63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t.first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();</w:t>
      </w:r>
    </w:p>
    <w:p w14:paraId="61EB127A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}</w:t>
      </w:r>
    </w:p>
    <w:p w14:paraId="1230C065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public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first(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73518FA5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5;</w:t>
      </w:r>
    </w:p>
    <w:p w14:paraId="1B00AC8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Value v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Value(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03E8373A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25;    </w:t>
      </w:r>
    </w:p>
    <w:p w14:paraId="7E9B60AB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second(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v,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29D86D98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); </w:t>
      </w:r>
    </w:p>
    <w:p w14:paraId="6EF1223A" w14:textId="77777777" w:rsidR="00F924C6" w:rsidRPr="00B063A8" w:rsidRDefault="00106BF6">
      <w:pPr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33BB0C3F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public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second(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Value v, 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29D1AC6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0;   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20;</w:t>
      </w:r>
    </w:p>
    <w:p w14:paraId="6BD0756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 Value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val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Value(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3735369B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 v =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val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0F7C9CB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+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"  "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3A951277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}</w:t>
      </w:r>
    </w:p>
    <w:p w14:paraId="03F22DF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70DE6E30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20360B05" w14:textId="5FDB04F3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10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请写出此程序完成的功能:</w:t>
      </w:r>
    </w:p>
    <w:p w14:paraId="545181B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java.util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.Scanner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55EA9E4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IfTest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{</w:t>
      </w:r>
    </w:p>
    <w:p w14:paraId="24C6DE3D" w14:textId="77777777" w:rsidR="00F924C6" w:rsidRPr="00B063A8" w:rsidRDefault="00106BF6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){</w:t>
      </w:r>
    </w:p>
    <w:p w14:paraId="7C4898D5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double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y,x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081C18F2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Scanner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keyin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Scanner(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System.in);</w:t>
      </w:r>
    </w:p>
    <w:p w14:paraId="38F5AF3E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”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请输入x的值: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”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4450A142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x =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keyin.nextDouble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();</w:t>
      </w:r>
    </w:p>
    <w:p w14:paraId="6447429B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if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 x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&gt; 0 ) y = 2 * x;</w:t>
      </w:r>
    </w:p>
    <w:p w14:paraId="1CD32826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else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if( x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== 0)  y = 2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Math.cos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(x);</w:t>
      </w:r>
    </w:p>
    <w:p w14:paraId="6BB80C99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else  y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x * x + 1;</w:t>
      </w:r>
    </w:p>
    <w:p w14:paraId="0EC83EC6" w14:textId="77777777" w:rsidR="00F924C6" w:rsidRPr="00B063A8" w:rsidRDefault="00106BF6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("y=" + y);</w:t>
      </w:r>
    </w:p>
    <w:p w14:paraId="331CE8B4" w14:textId="77777777" w:rsidR="00F924C6" w:rsidRPr="00B063A8" w:rsidRDefault="00106BF6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771812C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1E00117C" w14:textId="77777777" w:rsidR="000F5DC2" w:rsidRPr="000F5DC2" w:rsidRDefault="000F5DC2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6ECCBFA0" w14:textId="69DEF7B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lastRenderedPageBreak/>
        <w:t>11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请简述重载和重写的区别</w:t>
      </w:r>
    </w:p>
    <w:p w14:paraId="1C218002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4C389029" w14:textId="1AC5776B" w:rsidR="00F924C6" w:rsidRPr="00B063A8" w:rsidRDefault="00106BF6">
      <w:pPr>
        <w:spacing w:line="400" w:lineRule="exac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12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请写出程序的答案</w:t>
      </w:r>
    </w:p>
    <w:p w14:paraId="30FF6104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 class Course {</w:t>
      </w:r>
    </w:p>
    <w:p w14:paraId="5039B46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private 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cNumber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50CB17CE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private 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cName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1A5D16C0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private int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cUnit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003E8039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Course(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 number, String name, int unit) {</w:t>
      </w:r>
    </w:p>
    <w:p w14:paraId="78C9AE38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cNumber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number;</w:t>
      </w:r>
    </w:p>
    <w:p w14:paraId="6C2D9E4B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cName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name;</w:t>
      </w:r>
    </w:p>
    <w:p w14:paraId="2D1E8687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cUnit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unit;</w:t>
      </w:r>
    </w:p>
    <w:p w14:paraId="071BB673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4D32FF3E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void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printCourseInfo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3876C078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("课程号:"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cNumber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+ " 课程名:"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cName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+ " 学分:"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cUnit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3EC2985B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4A5BAFF4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3A79F5C3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class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CourseTest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{</w:t>
      </w:r>
    </w:p>
    <w:p w14:paraId="73D616AC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7730C6B5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Course c;</w:t>
      </w:r>
    </w:p>
    <w:p w14:paraId="25440245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c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Course(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"101", "ASP", 3);</w:t>
      </w:r>
    </w:p>
    <w:p w14:paraId="3D17D5ED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c.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printCourseInfo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5676BC2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241D73A5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70359290" w14:textId="77777777" w:rsidR="00626E0A" w:rsidRPr="00B063A8" w:rsidRDefault="00626E0A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5ED99FFB" w14:textId="63C7C131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13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该程序的输出结果是</w:t>
      </w:r>
    </w:p>
    <w:p w14:paraId="5DDB4DCD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import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java.util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.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*;</w:t>
      </w:r>
    </w:p>
    <w:p w14:paraId="4144A7B6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class T {    </w:t>
      </w:r>
    </w:p>
    <w:p w14:paraId="01E2BCB9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[]) {</w:t>
      </w:r>
    </w:p>
    <w:p w14:paraId="726EC33F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Set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TreeSet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1E453104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Integer(10));        </w:t>
      </w:r>
    </w:p>
    <w:p w14:paraId="5F762ADC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Integer(5));   </w:t>
      </w:r>
    </w:p>
    <w:p w14:paraId="535733E7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 Integer(15));</w:t>
      </w:r>
    </w:p>
    <w:p w14:paraId="536F1A08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Integer(5));   </w:t>
      </w:r>
    </w:p>
    <w:p w14:paraId="68467B12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 Integer(10));</w:t>
      </w:r>
    </w:p>
    <w:p w14:paraId="72EC5D65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("size = " +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set.size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());</w:t>
      </w:r>
    </w:p>
    <w:p w14:paraId="70C7CF32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Iterator   it=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set.iterator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();</w:t>
      </w:r>
    </w:p>
    <w:p w14:paraId="3C649365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while(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it.hasNext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()){</w:t>
      </w:r>
    </w:p>
    <w:p w14:paraId="7977689F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it.next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()+"   ");</w:t>
      </w:r>
    </w:p>
    <w:p w14:paraId="74F5A148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0E393B60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   </w:t>
      </w:r>
    </w:p>
    <w:p w14:paraId="44A77ADC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28BF81B8" w14:textId="77777777" w:rsidR="001A2DC1" w:rsidRPr="00B063A8" w:rsidRDefault="001A2DC1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5C73C9D8" w14:textId="2146B6CD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14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请写出此程序的输出结果</w:t>
      </w:r>
    </w:p>
    <w:p w14:paraId="611349F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lastRenderedPageBreak/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Test{</w:t>
      </w:r>
      <w:proofErr w:type="gramEnd"/>
    </w:p>
    <w:p w14:paraId="3C099B84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public static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[]) {</w:t>
      </w:r>
    </w:p>
    <w:p w14:paraId="579FEA6C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Student(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"Tom", 'm', 90, 88);</w:t>
      </w:r>
    </w:p>
    <w:p w14:paraId="2CF1186A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Student(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"Jack", 'm', 66, 89);</w:t>
      </w:r>
    </w:p>
    <w:p w14:paraId="3842528E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Student(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"Mary", 'f', 76, 86);</w:t>
      </w:r>
    </w:p>
    <w:p w14:paraId="6365E654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("name\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tsex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\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tchinese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\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tenglish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");</w:t>
      </w:r>
    </w:p>
    <w:p w14:paraId="57420F10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Student.print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();</w:t>
      </w:r>
    </w:p>
    <w:p w14:paraId="1C48BDE5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}</w:t>
      </w:r>
    </w:p>
    <w:p w14:paraId="2DA9AEF1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}</w:t>
      </w:r>
    </w:p>
    <w:p w14:paraId="61A9289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class Student {</w:t>
      </w:r>
    </w:p>
    <w:p w14:paraId="31872F47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protected  String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 name;</w:t>
      </w:r>
    </w:p>
    <w:p w14:paraId="2A2D8B6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protected  char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   sex;</w:t>
      </w:r>
    </w:p>
    <w:p w14:paraId="30493194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protected  int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02FFC1BA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protected  int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28B7B09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protected  Student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next;</w:t>
      </w:r>
    </w:p>
    <w:p w14:paraId="29FDAD21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static Student list;</w:t>
      </w:r>
    </w:p>
    <w:p w14:paraId="03E79E8A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Student (String name, char sex, 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, 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 {</w:t>
      </w:r>
    </w:p>
    <w:p w14:paraId="67B9B58C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this.name=name;</w:t>
      </w:r>
    </w:p>
    <w:p w14:paraId="5A76BC8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this.sex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=sex;</w:t>
      </w:r>
    </w:p>
    <w:p w14:paraId="182AC2B6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this.chinese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=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3B7C80C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this.english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=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32654921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this.next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=list;</w:t>
      </w:r>
    </w:p>
    <w:p w14:paraId="72B353F9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list=this;</w:t>
      </w:r>
    </w:p>
    <w:p w14:paraId="64A96141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}</w:t>
      </w:r>
    </w:p>
    <w:p w14:paraId="5104E6BC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static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print(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 {</w:t>
      </w:r>
    </w:p>
    <w:p w14:paraId="44149842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Student friend=list;</w:t>
      </w:r>
    </w:p>
    <w:p w14:paraId="6521ED46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if (friend==null)</w:t>
      </w:r>
    </w:p>
    <w:p w14:paraId="61987357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("The list is empty.");</w:t>
      </w:r>
    </w:p>
    <w:p w14:paraId="308DB370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else {</w:t>
      </w:r>
    </w:p>
    <w:p w14:paraId="47299991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do{</w:t>
      </w:r>
      <w:proofErr w:type="gramEnd"/>
    </w:p>
    <w:p w14:paraId="21F52D4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friend.toString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());</w:t>
      </w:r>
    </w:p>
    <w:p w14:paraId="55D6382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 friend=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friend.next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1635480D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}while</w:t>
      </w:r>
      <w:proofErr w:type="gramEnd"/>
      <w:r w:rsidRPr="00B063A8">
        <w:rPr>
          <w:rFonts w:asciiTheme="minorEastAsia" w:eastAsiaTheme="minorEastAsia" w:hAnsiTheme="minorEastAsia"/>
          <w:szCs w:val="21"/>
        </w:rPr>
        <w:t>(friend!=null);</w:t>
      </w:r>
    </w:p>
    <w:p w14:paraId="1519D552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}</w:t>
      </w:r>
    </w:p>
    <w:p w14:paraId="1B195FEA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}</w:t>
      </w:r>
    </w:p>
    <w:p w14:paraId="3781658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public String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toString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  {</w:t>
      </w:r>
    </w:p>
    <w:p w14:paraId="7A20DDDB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return new String(name+"\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t"+sex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+"\t"+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+"\t"+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59EC176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}</w:t>
      </w:r>
    </w:p>
    <w:p w14:paraId="514A227B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}</w:t>
      </w:r>
    </w:p>
    <w:p w14:paraId="5BC28FB3" w14:textId="77777777" w:rsidR="003B42CA" w:rsidRPr="00B063A8" w:rsidRDefault="003B42CA" w:rsidP="00544A97">
      <w:pPr>
        <w:rPr>
          <w:rFonts w:asciiTheme="minorEastAsia" w:eastAsiaTheme="minorEastAsia" w:hAnsiTheme="minorEastAsia"/>
          <w:kern w:val="0"/>
          <w:szCs w:val="21"/>
        </w:rPr>
      </w:pPr>
    </w:p>
    <w:p w14:paraId="670D61B2" w14:textId="5F210399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15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请写出此程序的输出结果</w:t>
      </w:r>
    </w:p>
    <w:p w14:paraId="0769DB7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输入：</w:t>
      </w:r>
    </w:p>
    <w:p w14:paraId="0315D42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11</w:t>
      </w:r>
    </w:p>
    <w:p w14:paraId="7778A72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s1000 00:00:00</w:t>
      </w:r>
    </w:p>
    <w:p w14:paraId="6AB2160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lastRenderedPageBreak/>
        <w:t>s1001 00:59:00</w:t>
      </w:r>
    </w:p>
    <w:p w14:paraId="4D031F2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s1001 00:58:00</w:t>
      </w:r>
    </w:p>
    <w:p w14:paraId="0BCFA9A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s1001 01:00:00</w:t>
      </w:r>
    </w:p>
    <w:p w14:paraId="38AC879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s1000 01:00:00</w:t>
      </w:r>
    </w:p>
    <w:p w14:paraId="4DDAABD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s1000 02:00:00</w:t>
      </w:r>
    </w:p>
    <w:p w14:paraId="58FEED8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s1000 03:00:00</w:t>
      </w:r>
    </w:p>
    <w:p w14:paraId="46EA79F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s1001 01:00:01</w:t>
      </w:r>
    </w:p>
    <w:p w14:paraId="2C565F4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s1001 01:00:01</w:t>
      </w:r>
    </w:p>
    <w:p w14:paraId="089249D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s1000 04:00:00</w:t>
      </w:r>
    </w:p>
    <w:p w14:paraId="6F277A2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s1001 01:23:14</w:t>
      </w:r>
    </w:p>
    <w:p w14:paraId="5886C53F" w14:textId="77777777" w:rsidR="00F924C6" w:rsidRPr="00B063A8" w:rsidRDefault="00F924C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</w:p>
    <w:p w14:paraId="4549E50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Main{</w:t>
      </w:r>
      <w:proofErr w:type="gramEnd"/>
    </w:p>
    <w:p w14:paraId="3EE3B03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public static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boolean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isBanThisVip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List&lt;Integer&gt;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3FEBAE5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boolean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flag = false;</w:t>
      </w:r>
    </w:p>
    <w:p w14:paraId="4F8CAF6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int size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timeList.size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();</w:t>
      </w:r>
    </w:p>
    <w:p w14:paraId="6330D94E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if(size&lt;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3){</w:t>
      </w:r>
      <w:proofErr w:type="gramEnd"/>
    </w:p>
    <w:p w14:paraId="640D6099" w14:textId="7777777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return flag;</w:t>
      </w:r>
    </w:p>
    <w:p w14:paraId="703FB08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56655C2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Collections.sort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, new Comparator&lt;Integer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&gt;(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 {</w:t>
      </w:r>
    </w:p>
    <w:p w14:paraId="098C3356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@Override</w:t>
      </w:r>
    </w:p>
    <w:p w14:paraId="629A197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public int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compare(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Integer o1, Integer o2) {</w:t>
      </w:r>
    </w:p>
    <w:p w14:paraId="4CCF14E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return o1-o2;</w:t>
      </w:r>
    </w:p>
    <w:p w14:paraId="3F61269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}</w:t>
      </w:r>
    </w:p>
    <w:p w14:paraId="0D11B4A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});</w:t>
      </w:r>
    </w:p>
    <w:p w14:paraId="7B4BA5E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for(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=0;i&lt;=size-3;i++){</w:t>
      </w:r>
    </w:p>
    <w:p w14:paraId="2027B2A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if(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timeList.get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(i+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2)-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timeList.get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 &lt;= 3600*3){</w:t>
      </w:r>
    </w:p>
    <w:p w14:paraId="2DFEA67D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flag = true;</w:t>
      </w:r>
    </w:p>
    <w:p w14:paraId="1D45C4C1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break;</w:t>
      </w:r>
    </w:p>
    <w:p w14:paraId="1899F48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}</w:t>
      </w:r>
    </w:p>
    <w:p w14:paraId="6547E09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}</w:t>
      </w:r>
    </w:p>
    <w:p w14:paraId="1181295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return flag;</w:t>
      </w:r>
    </w:p>
    <w:p w14:paraId="231B2EC5" w14:textId="77777777" w:rsidR="00F924C6" w:rsidRPr="00B063A8" w:rsidRDefault="00106BF6">
      <w:pPr>
        <w:tabs>
          <w:tab w:val="left" w:pos="1965"/>
        </w:tabs>
        <w:ind w:firstLineChars="100" w:firstLine="210"/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64DDF85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public static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) throws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IOException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{</w:t>
      </w:r>
    </w:p>
    <w:p w14:paraId="328CBAA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Scanner in =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Scanner(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System.in);</w:t>
      </w:r>
    </w:p>
    <w:p w14:paraId="5BE0A5F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int n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Integer.valueOf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in.nextLine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());</w:t>
      </w:r>
    </w:p>
    <w:p w14:paraId="544B57F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Map&lt;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String,List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&lt;Integer&gt;&gt;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infos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new HashMap&lt;&gt;();</w:t>
      </w:r>
    </w:p>
    <w:p w14:paraId="697A356E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String str = null;</w:t>
      </w:r>
    </w:p>
    <w:p w14:paraId="1060BE9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int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h,s</w:t>
      </w:r>
      <w:proofErr w:type="gramEnd"/>
      <w:r w:rsidRPr="00B063A8">
        <w:rPr>
          <w:rFonts w:asciiTheme="minorEastAsia" w:eastAsiaTheme="minorEastAsia" w:hAnsiTheme="minorEastAsia"/>
          <w:szCs w:val="21"/>
        </w:rPr>
        <w:t>,m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6A7C637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for(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=0;i&lt;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n;i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++){</w:t>
      </w:r>
    </w:p>
    <w:p w14:paraId="4100F0C6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str =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in.nextLine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();</w:t>
      </w:r>
    </w:p>
    <w:p w14:paraId="5C21B146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String[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] strings1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str.split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(" ");</w:t>
      </w:r>
    </w:p>
    <w:p w14:paraId="139AA00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String name = strings1[0];</w:t>
      </w:r>
    </w:p>
    <w:p w14:paraId="2DF8E41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String[</w:t>
      </w:r>
      <w:proofErr w:type="gramEnd"/>
      <w:r w:rsidRPr="00B063A8">
        <w:rPr>
          <w:rFonts w:asciiTheme="minorEastAsia" w:eastAsiaTheme="minorEastAsia" w:hAnsiTheme="minorEastAsia"/>
          <w:szCs w:val="21"/>
        </w:rPr>
        <w:t>] strings2 = strings1[1].split(":");</w:t>
      </w:r>
    </w:p>
    <w:p w14:paraId="4053E44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h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Integer.valueOf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(strings2[0]);</w:t>
      </w:r>
    </w:p>
    <w:p w14:paraId="6D697D63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lastRenderedPageBreak/>
        <w:t xml:space="preserve">            m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Integer.valueOf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(strings2[1]);</w:t>
      </w:r>
    </w:p>
    <w:p w14:paraId="02FC3A00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s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Integer.valueOf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(strings2[2]);</w:t>
      </w:r>
    </w:p>
    <w:p w14:paraId="2149CF5E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if(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name.charAt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(0)!='s'){</w:t>
      </w:r>
    </w:p>
    <w:p w14:paraId="27A519ED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continue;</w:t>
      </w:r>
    </w:p>
    <w:p w14:paraId="03E05C3D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}else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{</w:t>
      </w:r>
    </w:p>
    <w:p w14:paraId="513F3A0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List&lt;Integer&gt;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infos.get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(name);</w:t>
      </w:r>
    </w:p>
    <w:p w14:paraId="01A2A67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if(</w:t>
      </w:r>
      <w:proofErr w:type="spellStart"/>
      <w:proofErr w:type="gramEnd"/>
      <w:r w:rsidRPr="00B063A8">
        <w:rPr>
          <w:rFonts w:asciiTheme="minorEastAsia" w:eastAsiaTheme="minorEastAsia" w:hAnsiTheme="minorEastAsia"/>
          <w:szCs w:val="21"/>
        </w:rPr>
        <w:t>timeList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== null){</w:t>
      </w:r>
    </w:p>
    <w:p w14:paraId="57D80CD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new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ArrayList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&lt;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&gt;(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1671CBD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}</w:t>
      </w:r>
    </w:p>
    <w:p w14:paraId="26A5780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timeList.add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(h*60*60+m*60+s);</w:t>
      </w:r>
    </w:p>
    <w:p w14:paraId="34F99F19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infos.put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name,timeList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675948A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}</w:t>
      </w:r>
    </w:p>
    <w:p w14:paraId="67457FA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}</w:t>
      </w:r>
    </w:p>
    <w:p w14:paraId="703EA745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Set&lt;String&gt;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nameSet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infos.keySet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();</w:t>
      </w:r>
    </w:p>
    <w:p w14:paraId="2EA3E31A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List&lt;String&gt; names = new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ArrayList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&lt;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&gt;(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604C189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for(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name:nameSet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62591367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if(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isBanThisVip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infos.get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(name)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)){</w:t>
      </w:r>
      <w:proofErr w:type="gramEnd"/>
    </w:p>
    <w:p w14:paraId="0E4A447E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names.add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(name);</w:t>
      </w:r>
    </w:p>
    <w:p w14:paraId="523242B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}</w:t>
      </w:r>
    </w:p>
    <w:p w14:paraId="6D36D92C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}</w:t>
      </w:r>
    </w:p>
    <w:p w14:paraId="6C3653A2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String[</w:t>
      </w:r>
      <w:proofErr w:type="gramEnd"/>
      <w:r w:rsidRPr="00B063A8">
        <w:rPr>
          <w:rFonts w:asciiTheme="minorEastAsia" w:eastAsiaTheme="minorEastAsia" w:hAnsiTheme="minorEastAsia"/>
          <w:szCs w:val="21"/>
        </w:rPr>
        <w:t>] result = new String[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names.size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()];</w:t>
      </w:r>
    </w:p>
    <w:p w14:paraId="7B33685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result = </w:t>
      </w:r>
      <w:proofErr w:type="spellStart"/>
      <w:proofErr w:type="gramStart"/>
      <w:r w:rsidRPr="00B063A8">
        <w:rPr>
          <w:rFonts w:asciiTheme="minorEastAsia" w:eastAsiaTheme="minorEastAsia" w:hAnsiTheme="minorEastAsia"/>
          <w:szCs w:val="21"/>
        </w:rPr>
        <w:t>names.toArray</w:t>
      </w:r>
      <w:proofErr w:type="spellEnd"/>
      <w:proofErr w:type="gramEnd"/>
      <w:r w:rsidRPr="00B063A8">
        <w:rPr>
          <w:rFonts w:asciiTheme="minorEastAsia" w:eastAsiaTheme="minorEastAsia" w:hAnsiTheme="minorEastAsia"/>
          <w:szCs w:val="21"/>
        </w:rPr>
        <w:t>(result);</w:t>
      </w:r>
    </w:p>
    <w:p w14:paraId="7E376AA8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Arrays.sort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(result);</w:t>
      </w:r>
    </w:p>
    <w:p w14:paraId="2F03BC1F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for(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item:result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3D54CC4D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(item);</w:t>
      </w:r>
    </w:p>
    <w:p w14:paraId="792E740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 }</w:t>
      </w:r>
    </w:p>
    <w:p w14:paraId="0626D48B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}</w:t>
      </w:r>
    </w:p>
    <w:p w14:paraId="1AB4866E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1A95EAB4" w14:textId="7777777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请写出程序的运行结果</w:t>
      </w:r>
    </w:p>
    <w:p w14:paraId="7F3A5075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7B2D82AD" w14:textId="01A0FE3F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16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szCs w:val="21"/>
        </w:rPr>
        <w:t>写出下列程序的执行结果：</w:t>
      </w:r>
    </w:p>
    <w:p w14:paraId="1BFB0F86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class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Value{</w:t>
      </w:r>
      <w:proofErr w:type="gramEnd"/>
    </w:p>
    <w:p w14:paraId="098F5815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public 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15;</w:t>
      </w:r>
    </w:p>
    <w:p w14:paraId="5B32CD48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46FA311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Test{</w:t>
      </w:r>
      <w:proofErr w:type="gramEnd"/>
    </w:p>
    <w:p w14:paraId="073991A7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public static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argv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[]){</w:t>
      </w:r>
    </w:p>
    <w:p w14:paraId="46956EC9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Test t =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Test(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);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t.first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();</w:t>
      </w:r>
    </w:p>
    <w:p w14:paraId="6DC7FAEB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}</w:t>
      </w:r>
    </w:p>
    <w:p w14:paraId="2BF20AC6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public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first(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7F941C14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5;</w:t>
      </w:r>
    </w:p>
    <w:p w14:paraId="70061669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Value v =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Value(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3496B0C2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 xml:space="preserve">25;   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second(v,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1407CAA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09F57F9F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}</w:t>
      </w:r>
    </w:p>
    <w:p w14:paraId="2A2DB747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lastRenderedPageBreak/>
        <w:t xml:space="preserve">    public void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second(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Value v, int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){</w:t>
      </w:r>
    </w:p>
    <w:p w14:paraId="36DCE155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 xml:space="preserve">0;   </w:t>
      </w:r>
      <w:proofErr w:type="gramEnd"/>
      <w:r w:rsidRPr="00B063A8">
        <w:rPr>
          <w:rFonts w:asciiTheme="minorEastAsia" w:eastAsiaTheme="minorEastAsia" w:hAnsiTheme="minorEastAsia"/>
          <w:szCs w:val="21"/>
        </w:rPr>
        <w:t xml:space="preserve">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20;</w:t>
      </w:r>
    </w:p>
    <w:p w14:paraId="52BD38BE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Value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val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= new </w:t>
      </w:r>
      <w:proofErr w:type="gramStart"/>
      <w:r w:rsidRPr="00B063A8">
        <w:rPr>
          <w:rFonts w:asciiTheme="minorEastAsia" w:eastAsiaTheme="minorEastAsia" w:hAnsiTheme="minorEastAsia"/>
          <w:szCs w:val="21"/>
        </w:rPr>
        <w:t>Value(</w:t>
      </w:r>
      <w:proofErr w:type="gram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4036BA13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v =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val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;</w:t>
      </w:r>
    </w:p>
    <w:p w14:paraId="0E8D37B5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(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v.i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 xml:space="preserve"> + " " + </w:t>
      </w:r>
      <w:proofErr w:type="spellStart"/>
      <w:r w:rsidRPr="00B063A8">
        <w:rPr>
          <w:rFonts w:asciiTheme="minorEastAsia" w:eastAsiaTheme="minorEastAsia" w:hAnsiTheme="minorEastAsia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/>
          <w:szCs w:val="21"/>
        </w:rPr>
        <w:t>);</w:t>
      </w:r>
    </w:p>
    <w:p w14:paraId="5A9ED532" w14:textId="77777777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 xml:space="preserve">  }</w:t>
      </w:r>
    </w:p>
    <w:p w14:paraId="1A65D315" w14:textId="2C20F375" w:rsidR="00F924C6" w:rsidRPr="00B063A8" w:rsidRDefault="00106BF6">
      <w:pPr>
        <w:rPr>
          <w:rFonts w:asciiTheme="minorEastAsia" w:eastAsiaTheme="minorEastAsia" w:hAnsiTheme="minorEastAsia"/>
          <w:szCs w:val="21"/>
        </w:rPr>
      </w:pPr>
      <w:r w:rsidRPr="00B063A8">
        <w:rPr>
          <w:rFonts w:asciiTheme="minorEastAsia" w:eastAsiaTheme="minorEastAsia" w:hAnsiTheme="minorEastAsia"/>
          <w:szCs w:val="21"/>
        </w:rPr>
        <w:t>}</w:t>
      </w:r>
    </w:p>
    <w:p w14:paraId="1DBF7D9D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5642A72E" w14:textId="307F98E7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17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请写出本程序执行后的结果</w:t>
      </w:r>
    </w:p>
    <w:p w14:paraId="561483EC" w14:textId="7777777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class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A{</w:t>
      </w:r>
      <w:proofErr w:type="gramEnd"/>
    </w:p>
    <w:p w14:paraId="6C15EA5F" w14:textId="77777777" w:rsidR="00F924C6" w:rsidRPr="00B063A8" w:rsidRDefault="00106BF6">
      <w:pPr>
        <w:tabs>
          <w:tab w:val="left" w:pos="1965"/>
        </w:tabs>
        <w:ind w:firstLineChars="100" w:firstLine="21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String[]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1FCD1F19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int </w:t>
      </w:r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a[</w:t>
      </w:r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] = { 2, 3, 4, 5, 6 }; </w:t>
      </w:r>
    </w:p>
    <w:p w14:paraId="1B2EBACE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for (int </w:t>
      </w:r>
      <w:proofErr w:type="spell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a.length</w:t>
      </w:r>
      <w:proofErr w:type="spellEnd"/>
      <w:proofErr w:type="gram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- 1; </w:t>
      </w:r>
      <w:proofErr w:type="spell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&gt;= 0; </w:t>
      </w:r>
      <w:proofErr w:type="spell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--)      </w:t>
      </w:r>
    </w:p>
    <w:p w14:paraId="6AC13791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 xml:space="preserve"> </w:t>
      </w:r>
      <w:proofErr w:type="spell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(a[</w:t>
      </w:r>
      <w:proofErr w:type="spellStart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i</w:t>
      </w:r>
      <w:proofErr w:type="spellEnd"/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] + ",")；</w:t>
      </w:r>
    </w:p>
    <w:p w14:paraId="117DA180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ind w:firstLineChars="400" w:firstLine="84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}</w:t>
      </w:r>
    </w:p>
    <w:p w14:paraId="1BA96D97" w14:textId="77777777" w:rsidR="00F924C6" w:rsidRPr="00B063A8" w:rsidRDefault="00106BF6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}</w:t>
      </w:r>
    </w:p>
    <w:p w14:paraId="571759D7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35DE7E06" w14:textId="6E7B692E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kern w:val="0"/>
          <w:szCs w:val="21"/>
        </w:rPr>
        <w:t>18</w:t>
      </w:r>
      <w:r w:rsidR="00467006">
        <w:rPr>
          <w:rFonts w:asciiTheme="minorEastAsia" w:hAnsiTheme="minorEastAsia" w:cs="Times New Roman" w:hint="eastAsia"/>
          <w:kern w:val="0"/>
          <w:szCs w:val="21"/>
        </w:rPr>
        <w:t>、</w:t>
      </w: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请写出程序的答案</w:t>
      </w:r>
    </w:p>
    <w:p w14:paraId="33957BC1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public class Main {</w:t>
      </w:r>
    </w:p>
    <w:p w14:paraId="08B97136" w14:textId="77777777" w:rsidR="00F924C6" w:rsidRPr="00B063A8" w:rsidRDefault="00106BF6">
      <w:pPr>
        <w:pStyle w:val="HTML"/>
        <w:shd w:val="clear" w:color="auto" w:fill="FFFFFF"/>
        <w:ind w:firstLineChars="100" w:firstLine="21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public static void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main(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String[] </w:t>
      </w: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args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) {</w:t>
      </w:r>
    </w:p>
    <w:p w14:paraId="4D38CCC7" w14:textId="77777777" w:rsidR="00F924C6" w:rsidRPr="00B063A8" w:rsidRDefault="00106BF6">
      <w:pPr>
        <w:pStyle w:val="HTML"/>
        <w:shd w:val="clear" w:color="auto" w:fill="FFFFFF"/>
        <w:tabs>
          <w:tab w:val="clear" w:pos="1832"/>
        </w:tabs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   Practice p1 = new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Practice(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);</w:t>
      </w:r>
    </w:p>
    <w:p w14:paraId="1714D5EC" w14:textId="77777777" w:rsidR="00F924C6" w:rsidRPr="00B063A8" w:rsidRDefault="00106BF6">
      <w:pPr>
        <w:pStyle w:val="HTML"/>
        <w:shd w:val="clear" w:color="auto" w:fill="FFFFFF"/>
        <w:tabs>
          <w:tab w:val="clear" w:pos="916"/>
          <w:tab w:val="clear" w:pos="1832"/>
          <w:tab w:val="left" w:pos="702"/>
        </w:tabs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ab/>
        <w:t xml:space="preserve">Practice p2 = new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Practice(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0);</w:t>
      </w:r>
    </w:p>
    <w:p w14:paraId="155F7A3B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    }</w:t>
      </w:r>
    </w:p>
    <w:p w14:paraId="0AE0E574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}</w:t>
      </w:r>
    </w:p>
    <w:p w14:paraId="70CF5992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java.awt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.*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;</w:t>
      </w:r>
    </w:p>
    <w:p w14:paraId="5DAC2C59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public class Practice {</w:t>
      </w:r>
    </w:p>
    <w:p w14:paraId="312E4B58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static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String  a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 = "it is static constant a";</w:t>
      </w:r>
    </w:p>
    <w:p w14:paraId="580D2FDB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public void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geta(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){</w:t>
      </w:r>
    </w:p>
    <w:p w14:paraId="0CF1C9F1" w14:textId="77777777" w:rsidR="00F924C6" w:rsidRPr="00B063A8" w:rsidRDefault="00106BF6">
      <w:pPr>
        <w:pStyle w:val="HTML"/>
        <w:shd w:val="clear" w:color="auto" w:fill="FFFFFF"/>
        <w:ind w:firstLineChars="400" w:firstLine="840"/>
        <w:rPr>
          <w:rFonts w:asciiTheme="minorEastAsia" w:hAnsiTheme="minorEastAsia" w:cs="Times New Roman"/>
          <w:color w:val="000000"/>
          <w:sz w:val="21"/>
          <w:szCs w:val="21"/>
        </w:rPr>
      </w:pP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System.out.println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(a);</w:t>
      </w:r>
    </w:p>
    <w:p w14:paraId="32DCCCD0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}</w:t>
      </w:r>
    </w:p>
    <w:p w14:paraId="5BAA0C1F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static String b = "it is static constant b";</w:t>
      </w:r>
    </w:p>
    <w:p w14:paraId="259FE2D2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getb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){</w:t>
      </w:r>
    </w:p>
    <w:p w14:paraId="01CD58CD" w14:textId="77777777" w:rsidR="00F924C6" w:rsidRPr="00B063A8" w:rsidRDefault="00106BF6">
      <w:pPr>
        <w:pStyle w:val="HTML"/>
        <w:shd w:val="clear" w:color="auto" w:fill="FFFFFF"/>
        <w:ind w:firstLineChars="400" w:firstLine="840"/>
        <w:rPr>
          <w:rFonts w:asciiTheme="minorEastAsia" w:hAnsiTheme="minorEastAsia" w:cs="Times New Roman"/>
          <w:color w:val="000000"/>
          <w:sz w:val="21"/>
          <w:szCs w:val="21"/>
        </w:rPr>
      </w:pP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System.out.println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(b);</w:t>
      </w:r>
    </w:p>
    <w:p w14:paraId="3DD46107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}</w:t>
      </w:r>
    </w:p>
    <w:p w14:paraId="179B17FF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 xml:space="preserve">public </w:t>
      </w: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Practice(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int a){</w:t>
      </w:r>
    </w:p>
    <w:p w14:paraId="33F462EF" w14:textId="77777777" w:rsidR="00F924C6" w:rsidRPr="00B063A8" w:rsidRDefault="00106BF6">
      <w:pPr>
        <w:pStyle w:val="HTML"/>
        <w:shd w:val="clear" w:color="auto" w:fill="FFFFFF"/>
        <w:ind w:firstLineChars="400" w:firstLine="840"/>
        <w:rPr>
          <w:rFonts w:asciiTheme="minorEastAsia" w:hAnsiTheme="minorEastAsia" w:cs="Times New Roman"/>
          <w:color w:val="000000"/>
          <w:sz w:val="21"/>
          <w:szCs w:val="21"/>
        </w:rPr>
      </w:pP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System.out.println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</w:t>
      </w:r>
      <w:proofErr w:type="spellStart"/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this.a</w:t>
      </w:r>
      <w:proofErr w:type="spellEnd"/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+" and "+b);</w:t>
      </w:r>
    </w:p>
    <w:p w14:paraId="418447BC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}</w:t>
      </w:r>
    </w:p>
    <w:p w14:paraId="0AC0DA22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proofErr w:type="gram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public  Practice</w:t>
      </w:r>
      <w:proofErr w:type="gram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(){</w:t>
      </w:r>
    </w:p>
    <w:p w14:paraId="237CEDDF" w14:textId="77777777" w:rsidR="00F924C6" w:rsidRPr="00B063A8" w:rsidRDefault="00106BF6">
      <w:pPr>
        <w:pStyle w:val="HTML"/>
        <w:shd w:val="clear" w:color="auto" w:fill="FFFFFF"/>
        <w:ind w:firstLine="420"/>
        <w:rPr>
          <w:rFonts w:asciiTheme="minorEastAsia" w:hAnsiTheme="minorEastAsia" w:cs="Times New Roman"/>
          <w:color w:val="000000"/>
          <w:sz w:val="21"/>
          <w:szCs w:val="21"/>
        </w:rPr>
      </w:pPr>
      <w:proofErr w:type="spellStart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System.out.println</w:t>
      </w:r>
      <w:proofErr w:type="spellEnd"/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(a);</w:t>
      </w:r>
    </w:p>
    <w:p w14:paraId="0ABE3B3D" w14:textId="77777777" w:rsidR="00F924C6" w:rsidRPr="00B063A8" w:rsidRDefault="00106BF6">
      <w:pPr>
        <w:pStyle w:val="HTML"/>
        <w:shd w:val="clear" w:color="auto" w:fill="FFFFFF"/>
        <w:rPr>
          <w:rFonts w:asciiTheme="minorEastAsia" w:hAnsiTheme="minorEastAsia" w:cs="Times New Roman"/>
          <w:color w:val="000000"/>
          <w:sz w:val="21"/>
          <w:szCs w:val="21"/>
        </w:rPr>
      </w:pPr>
      <w:r w:rsidRPr="00B063A8">
        <w:rPr>
          <w:rFonts w:asciiTheme="minorEastAsia" w:hAnsiTheme="minorEastAsia" w:cs="Times New Roman"/>
          <w:color w:val="000000"/>
          <w:sz w:val="21"/>
          <w:szCs w:val="21"/>
        </w:rPr>
        <w:t>}</w:t>
      </w:r>
    </w:p>
    <w:p w14:paraId="3EF3419E" w14:textId="7777777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szCs w:val="21"/>
        </w:rPr>
        <w:t>答案：</w:t>
      </w:r>
    </w:p>
    <w:p w14:paraId="4BAEABF9" w14:textId="77777777" w:rsidR="00AC5939" w:rsidRPr="00B063A8" w:rsidRDefault="00AC5939" w:rsidP="00AC5939">
      <w:pPr>
        <w:ind w:left="7980" w:hangingChars="3800" w:hanging="7980"/>
        <w:rPr>
          <w:rFonts w:asciiTheme="minorEastAsia" w:eastAsiaTheme="minorEastAsia" w:hAnsiTheme="minorEastAsia"/>
          <w:kern w:val="0"/>
          <w:szCs w:val="21"/>
        </w:rPr>
      </w:pPr>
    </w:p>
    <w:p w14:paraId="642CA32E" w14:textId="6C3E818B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>19</w:t>
      </w:r>
      <w:r w:rsidR="00467006">
        <w:rPr>
          <w:rFonts w:asciiTheme="minorEastAsia" w:eastAsiaTheme="minorEastAsia" w:hAnsiTheme="minorEastAsia" w:hint="eastAsia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请写出程序的运行结果</w:t>
      </w:r>
    </w:p>
    <w:p w14:paraId="1F7CF733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public class Father {</w:t>
      </w:r>
    </w:p>
    <w:p w14:paraId="1824310D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ab/>
        <w:t xml:space="preserve">String name, address,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14:paraId="3F7A8B2D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int age;</w:t>
      </w:r>
    </w:p>
    <w:p w14:paraId="5B3A13D0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Father(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 name, int age) {</w:t>
      </w:r>
    </w:p>
    <w:p w14:paraId="5E1703ED" w14:textId="77777777" w:rsidR="00F924C6" w:rsidRPr="00B063A8" w:rsidRDefault="00106BF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kern w:val="0"/>
          <w:szCs w:val="21"/>
        </w:rPr>
        <w:t xml:space="preserve">       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this.name = name;</w:t>
      </w:r>
    </w:p>
    <w:p w14:paraId="33FE947C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this.age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age;</w:t>
      </w:r>
    </w:p>
    <w:p w14:paraId="4893166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4DCFB148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out(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33D0E9A7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("姓名:" + name);</w:t>
      </w:r>
    </w:p>
    <w:p w14:paraId="70A084FB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(" 年龄:" + age);</w:t>
      </w:r>
    </w:p>
    <w:p w14:paraId="591A7ECD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687F74C8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void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outOther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7CB01596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(" 家庭住址:" + address);</w:t>
      </w:r>
    </w:p>
    <w:p w14:paraId="0A392224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(" 电话:" +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tel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4CDF824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3596281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5C8D3167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class Son extends Father {</w:t>
      </w:r>
    </w:p>
    <w:p w14:paraId="2FAD32F5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String school;</w:t>
      </w:r>
    </w:p>
    <w:p w14:paraId="2288A21E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String name, int age) {</w:t>
      </w:r>
    </w:p>
    <w:p w14:paraId="6EC02CD1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super(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name, age);</w:t>
      </w:r>
    </w:p>
    <w:p w14:paraId="5D84388C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347A3EFB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out(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 {</w:t>
      </w:r>
    </w:p>
    <w:p w14:paraId="50CF0125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super.out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306BB9BD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super.outOther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();</w:t>
      </w:r>
    </w:p>
    <w:p w14:paraId="2FC16493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(" 学校：" + school);</w:t>
      </w:r>
    </w:p>
    <w:p w14:paraId="293C17DF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016C8FE5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[]) {</w:t>
      </w:r>
    </w:p>
    <w:p w14:paraId="3CD8FB6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 xml:space="preserve">Son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new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"Tom", 15);</w:t>
      </w:r>
    </w:p>
    <w:p w14:paraId="6B31E653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son.address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"金水区";</w:t>
      </w:r>
    </w:p>
    <w:p w14:paraId="745DFB21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son.school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"九中";</w:t>
      </w:r>
    </w:p>
    <w:p w14:paraId="5478204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son.tel = "66123456";</w:t>
      </w:r>
    </w:p>
    <w:p w14:paraId="1F7BA81A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son.out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65ECB287" w14:textId="77777777" w:rsidR="00F924C6" w:rsidRPr="00B063A8" w:rsidRDefault="00106BF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ab/>
        <w:t>}</w:t>
      </w:r>
    </w:p>
    <w:p w14:paraId="4489D104" w14:textId="77777777" w:rsidR="00F924C6" w:rsidRPr="00B063A8" w:rsidRDefault="00106BF6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6B165FDB" w14:textId="77777777" w:rsidR="00F924C6" w:rsidRPr="00B063A8" w:rsidRDefault="00F924C6">
      <w:pPr>
        <w:ind w:left="7980" w:hangingChars="3800" w:hanging="7980"/>
        <w:rPr>
          <w:rFonts w:asciiTheme="minorEastAsia" w:eastAsiaTheme="minorEastAsia" w:hAnsiTheme="minorEastAsia"/>
          <w:color w:val="000000"/>
          <w:kern w:val="0"/>
          <w:szCs w:val="21"/>
        </w:rPr>
      </w:pPr>
    </w:p>
    <w:p w14:paraId="54685728" w14:textId="38D39E00" w:rsidR="00F924C6" w:rsidRPr="00B063A8" w:rsidRDefault="00106BF6">
      <w:pPr>
        <w:tabs>
          <w:tab w:val="left" w:pos="1965"/>
        </w:tabs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20</w:t>
      </w:r>
      <w:r w:rsidR="00467006">
        <w:rPr>
          <w:rFonts w:asciiTheme="minorEastAsia" w:eastAsiaTheme="minorEastAsia" w:hAnsiTheme="minorEastAsia" w:hint="eastAsia"/>
          <w:color w:val="000000"/>
          <w:kern w:val="0"/>
          <w:szCs w:val="21"/>
        </w:rPr>
        <w:t>、</w:t>
      </w: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该程序的输出结果是</w:t>
      </w:r>
    </w:p>
    <w:p w14:paraId="41E48A73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import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java.util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.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*;</w:t>
      </w:r>
    </w:p>
    <w:p w14:paraId="77A02D59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class T {    </w:t>
      </w:r>
    </w:p>
    <w:p w14:paraId="56F8ABC9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public static void </w:t>
      </w:r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main(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String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args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[]) {</w:t>
      </w:r>
    </w:p>
    <w:p w14:paraId="1CE332FC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Set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TreeSet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);</w:t>
      </w:r>
    </w:p>
    <w:p w14:paraId="5327B5C7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Integer(10));        </w:t>
      </w:r>
    </w:p>
    <w:p w14:paraId="35757107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Integer(5));   </w:t>
      </w:r>
    </w:p>
    <w:p w14:paraId="757DFC4C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 Integer(15));</w:t>
      </w:r>
    </w:p>
    <w:p w14:paraId="7D44D8E1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new Integer(5));   </w:t>
      </w:r>
    </w:p>
    <w:p w14:paraId="554137E2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set.add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new Integer(10));</w:t>
      </w:r>
    </w:p>
    <w:p w14:paraId="4209B497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lastRenderedPageBreak/>
        <w:t xml:space="preserve">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System.out.println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("size = " + 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set.size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());</w:t>
      </w:r>
    </w:p>
    <w:p w14:paraId="0961D662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Iterator   it=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set.iterator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();</w:t>
      </w:r>
    </w:p>
    <w:p w14:paraId="096A12B2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while(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it.hasNext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()){</w:t>
      </w:r>
    </w:p>
    <w:p w14:paraId="455BE6C5" w14:textId="77777777" w:rsidR="00F924C6" w:rsidRPr="00B063A8" w:rsidRDefault="00106BF6">
      <w:pPr>
        <w:ind w:firstLine="48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      </w:t>
      </w:r>
      <w:proofErr w:type="spell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System.out.print</w:t>
      </w:r>
      <w:proofErr w:type="spell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</w:t>
      </w:r>
      <w:proofErr w:type="spellStart"/>
      <w:proofErr w:type="gramStart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it.next</w:t>
      </w:r>
      <w:proofErr w:type="spellEnd"/>
      <w:proofErr w:type="gramEnd"/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()+"   ");</w:t>
      </w:r>
    </w:p>
    <w:p w14:paraId="71B0DE91" w14:textId="77777777" w:rsidR="00F924C6" w:rsidRPr="00B063A8" w:rsidRDefault="00106BF6">
      <w:pPr>
        <w:ind w:firstLineChars="400" w:firstLine="84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29575A10" w14:textId="77777777" w:rsidR="00F924C6" w:rsidRPr="00B063A8" w:rsidRDefault="00106BF6">
      <w:pPr>
        <w:ind w:firstLineChars="200" w:firstLine="42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   </w:t>
      </w:r>
    </w:p>
    <w:p w14:paraId="1726D52E" w14:textId="77777777" w:rsidR="00F924C6" w:rsidRPr="00B063A8" w:rsidRDefault="00106BF6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B063A8">
        <w:rPr>
          <w:rFonts w:asciiTheme="minorEastAsia" w:eastAsiaTheme="minorEastAsia" w:hAnsiTheme="minorEastAsia"/>
          <w:color w:val="000000"/>
          <w:kern w:val="0"/>
          <w:szCs w:val="21"/>
        </w:rPr>
        <w:t>}</w:t>
      </w:r>
    </w:p>
    <w:p w14:paraId="5A5F6DFD" w14:textId="10A46C59" w:rsidR="00F924C6" w:rsidRDefault="00F924C6" w:rsidP="003B42CA">
      <w:pPr>
        <w:rPr>
          <w:rFonts w:asciiTheme="minorEastAsia" w:eastAsiaTheme="minorEastAsia" w:hAnsiTheme="minorEastAsia"/>
          <w:kern w:val="0"/>
          <w:szCs w:val="21"/>
        </w:rPr>
      </w:pPr>
    </w:p>
    <w:p w14:paraId="2FFD5D14" w14:textId="55BAF2F5" w:rsidR="00597116" w:rsidRPr="00597116" w:rsidRDefault="00597116" w:rsidP="00597116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2</w:t>
      </w:r>
      <w:r w:rsidR="003B42CA">
        <w:rPr>
          <w:rFonts w:asciiTheme="minorEastAsia" w:hAnsiTheme="minorEastAsia"/>
          <w:kern w:val="0"/>
          <w:szCs w:val="21"/>
        </w:rPr>
        <w:t>1</w:t>
      </w:r>
      <w:r>
        <w:rPr>
          <w:rFonts w:asciiTheme="minorEastAsia" w:hAnsiTheme="minorEastAsia" w:hint="eastAsia"/>
          <w:kern w:val="0"/>
          <w:szCs w:val="21"/>
        </w:rPr>
        <w:t>、</w:t>
      </w:r>
      <w:r w:rsidRPr="00597116">
        <w:rPr>
          <w:rFonts w:asciiTheme="minorEastAsia" w:hAnsiTheme="minorEastAsia" w:cs="Times New Roman" w:hint="eastAsia"/>
          <w:sz w:val="21"/>
          <w:szCs w:val="21"/>
        </w:rPr>
        <w:t>请写出T</w:t>
      </w:r>
      <w:r w:rsidRPr="00597116">
        <w:rPr>
          <w:rFonts w:asciiTheme="minorEastAsia" w:hAnsiTheme="minorEastAsia" w:cs="Times New Roman"/>
          <w:sz w:val="21"/>
          <w:szCs w:val="21"/>
        </w:rPr>
        <w:t>1,T2,T3</w:t>
      </w:r>
      <w:r w:rsidRPr="00597116">
        <w:rPr>
          <w:rFonts w:asciiTheme="minorEastAsia" w:hAnsiTheme="minorEastAsia" w:cs="Times New Roman" w:hint="eastAsia"/>
          <w:sz w:val="21"/>
          <w:szCs w:val="21"/>
        </w:rPr>
        <w:t>的执行顺序</w:t>
      </w:r>
    </w:p>
    <w:p w14:paraId="25E8919F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>public class Reverse2{</w:t>
      </w:r>
    </w:p>
    <w:p w14:paraId="662753EE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>private static void method02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(){</w:t>
      </w:r>
      <w:proofErr w:type="gramEnd"/>
    </w:p>
    <w:p w14:paraId="0DCBC321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Runnable </w:t>
      </w:r>
      <w:proofErr w:type="spellStart"/>
      <w:r w:rsidRPr="00597116">
        <w:rPr>
          <w:rFonts w:asciiTheme="minorEastAsia" w:eastAsiaTheme="minorEastAsia" w:hAnsiTheme="minorEastAsia"/>
          <w:szCs w:val="21"/>
        </w:rPr>
        <w:t>runnable</w:t>
      </w:r>
      <w:proofErr w:type="spellEnd"/>
      <w:r w:rsidRPr="00597116">
        <w:rPr>
          <w:rFonts w:asciiTheme="minorEastAsia" w:eastAsiaTheme="minorEastAsia" w:hAnsiTheme="minorEastAsia"/>
          <w:szCs w:val="21"/>
        </w:rPr>
        <w:t xml:space="preserve"> = new 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Runnable(</w:t>
      </w:r>
      <w:proofErr w:type="gramEnd"/>
      <w:r w:rsidRPr="00597116">
        <w:rPr>
          <w:rFonts w:asciiTheme="minorEastAsia" w:eastAsiaTheme="minorEastAsia" w:hAnsiTheme="minorEastAsia"/>
          <w:szCs w:val="21"/>
        </w:rPr>
        <w:t>) {</w:t>
      </w:r>
    </w:p>
    <w:p w14:paraId="5D099184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@Override </w:t>
      </w:r>
    </w:p>
    <w:p w14:paraId="53206E90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public void 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run(</w:t>
      </w:r>
      <w:proofErr w:type="gramEnd"/>
      <w:r w:rsidRPr="00597116">
        <w:rPr>
          <w:rFonts w:asciiTheme="minorEastAsia" w:eastAsiaTheme="minorEastAsia" w:hAnsiTheme="minorEastAsia"/>
          <w:szCs w:val="21"/>
        </w:rPr>
        <w:t>) {</w:t>
      </w:r>
    </w:p>
    <w:p w14:paraId="1E3E5C96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</w:t>
      </w:r>
      <w:proofErr w:type="spellStart"/>
      <w:r w:rsidRPr="00597116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597116">
        <w:rPr>
          <w:rFonts w:asciiTheme="minorEastAsia" w:eastAsiaTheme="minorEastAsia" w:hAnsiTheme="minorEastAsia"/>
          <w:szCs w:val="21"/>
        </w:rPr>
        <w:t>(</w:t>
      </w:r>
      <w:proofErr w:type="spellStart"/>
      <w:r w:rsidRPr="00597116">
        <w:rPr>
          <w:rFonts w:asciiTheme="minorEastAsia" w:eastAsiaTheme="minorEastAsia" w:hAnsiTheme="minorEastAsia"/>
          <w:szCs w:val="21"/>
        </w:rPr>
        <w:t>Thread.currentThread</w:t>
      </w:r>
      <w:proofErr w:type="spellEnd"/>
      <w:r w:rsidRPr="00597116">
        <w:rPr>
          <w:rFonts w:asciiTheme="minorEastAsia" w:eastAsiaTheme="minorEastAsia" w:hAnsiTheme="minorEastAsia"/>
          <w:szCs w:val="21"/>
        </w:rPr>
        <w:t>().</w:t>
      </w:r>
      <w:proofErr w:type="spellStart"/>
      <w:r w:rsidRPr="00597116">
        <w:rPr>
          <w:rFonts w:asciiTheme="minorEastAsia" w:eastAsiaTheme="minorEastAsia" w:hAnsiTheme="minorEastAsia"/>
          <w:szCs w:val="21"/>
        </w:rPr>
        <w:t>getName</w:t>
      </w:r>
      <w:proofErr w:type="spellEnd"/>
      <w:r w:rsidRPr="00597116">
        <w:rPr>
          <w:rFonts w:asciiTheme="minorEastAsia" w:eastAsiaTheme="minorEastAsia" w:hAnsiTheme="minorEastAsia"/>
          <w:szCs w:val="21"/>
        </w:rPr>
        <w:t>() + "执行完成");</w:t>
      </w:r>
    </w:p>
    <w:p w14:paraId="5972AAE7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 </w:t>
      </w:r>
      <w:bookmarkStart w:id="9" w:name="_Hlk516350816"/>
      <w:r w:rsidRPr="00597116">
        <w:rPr>
          <w:rFonts w:asciiTheme="minorEastAsia" w:eastAsiaTheme="minorEastAsia" w:hAnsiTheme="minorEastAsia"/>
          <w:szCs w:val="21"/>
        </w:rPr>
        <w:t>}</w:t>
      </w:r>
    </w:p>
    <w:p w14:paraId="1F13338A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};</w:t>
      </w:r>
    </w:p>
    <w:p w14:paraId="3EAD03E2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Thread t1 = new 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Thread(</w:t>
      </w:r>
      <w:proofErr w:type="gramEnd"/>
      <w:r w:rsidRPr="00597116">
        <w:rPr>
          <w:rFonts w:asciiTheme="minorEastAsia" w:eastAsiaTheme="minorEastAsia" w:hAnsiTheme="minorEastAsia"/>
          <w:szCs w:val="21"/>
        </w:rPr>
        <w:t>runnable, "t1");</w:t>
      </w:r>
    </w:p>
    <w:p w14:paraId="0E7ACB46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Thread t2 = new 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Thread(</w:t>
      </w:r>
      <w:proofErr w:type="gramEnd"/>
      <w:r w:rsidRPr="00597116">
        <w:rPr>
          <w:rFonts w:asciiTheme="minorEastAsia" w:eastAsiaTheme="minorEastAsia" w:hAnsiTheme="minorEastAsia"/>
          <w:szCs w:val="21"/>
        </w:rPr>
        <w:t>runnable, "t2");</w:t>
      </w:r>
    </w:p>
    <w:p w14:paraId="17D4EB90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Thread t3 = new 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Thread(</w:t>
      </w:r>
      <w:proofErr w:type="gramEnd"/>
      <w:r w:rsidRPr="00597116">
        <w:rPr>
          <w:rFonts w:asciiTheme="minorEastAsia" w:eastAsiaTheme="minorEastAsia" w:hAnsiTheme="minorEastAsia"/>
          <w:szCs w:val="21"/>
        </w:rPr>
        <w:t>runnable, "t3");</w:t>
      </w:r>
    </w:p>
    <w:p w14:paraId="5E5DB074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>try {</w:t>
      </w:r>
    </w:p>
    <w:p w14:paraId="4B47345F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1.start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05B0FF60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1.join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7241B7B3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2.start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5E314636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2.join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235F6CF2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3.start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1EE345E6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   t</w:t>
      </w:r>
      <w:proofErr w:type="gramStart"/>
      <w:r w:rsidRPr="00597116">
        <w:rPr>
          <w:rFonts w:asciiTheme="minorEastAsia" w:eastAsiaTheme="minorEastAsia" w:hAnsiTheme="minorEastAsia"/>
          <w:szCs w:val="21"/>
        </w:rPr>
        <w:t>3.join</w:t>
      </w:r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0FFD550F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>} catch (</w:t>
      </w:r>
      <w:proofErr w:type="spellStart"/>
      <w:r w:rsidRPr="00597116">
        <w:rPr>
          <w:rFonts w:asciiTheme="minorEastAsia" w:eastAsiaTheme="minorEastAsia" w:hAnsiTheme="minorEastAsia"/>
          <w:szCs w:val="21"/>
        </w:rPr>
        <w:t>InterruptedException</w:t>
      </w:r>
      <w:proofErr w:type="spellEnd"/>
      <w:r w:rsidRPr="00597116">
        <w:rPr>
          <w:rFonts w:asciiTheme="minorEastAsia" w:eastAsiaTheme="minorEastAsia" w:hAnsiTheme="minorEastAsia"/>
          <w:szCs w:val="21"/>
        </w:rPr>
        <w:t xml:space="preserve"> e) {</w:t>
      </w:r>
    </w:p>
    <w:p w14:paraId="04B4E563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 </w:t>
      </w:r>
      <w:r w:rsidRPr="00597116">
        <w:rPr>
          <w:rFonts w:asciiTheme="minorEastAsia" w:eastAsiaTheme="minorEastAsia" w:hAnsiTheme="minorEastAsia"/>
          <w:szCs w:val="21"/>
        </w:rPr>
        <w:tab/>
        <w:t xml:space="preserve">  </w:t>
      </w:r>
      <w:proofErr w:type="spellStart"/>
      <w:proofErr w:type="gramStart"/>
      <w:r w:rsidRPr="00597116">
        <w:rPr>
          <w:rFonts w:asciiTheme="minorEastAsia" w:eastAsiaTheme="minorEastAsia" w:hAnsiTheme="minorEastAsia"/>
          <w:szCs w:val="21"/>
        </w:rPr>
        <w:t>e.printStackTrace</w:t>
      </w:r>
      <w:proofErr w:type="spellEnd"/>
      <w:proofErr w:type="gramEnd"/>
      <w:r w:rsidRPr="00597116">
        <w:rPr>
          <w:rFonts w:asciiTheme="minorEastAsia" w:eastAsiaTheme="minorEastAsia" w:hAnsiTheme="minorEastAsia"/>
          <w:szCs w:val="21"/>
        </w:rPr>
        <w:t>();</w:t>
      </w:r>
    </w:p>
    <w:p w14:paraId="2AD0BEA3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</w:t>
      </w:r>
      <w:r w:rsidRPr="00597116">
        <w:rPr>
          <w:rFonts w:asciiTheme="minorEastAsia" w:eastAsiaTheme="minorEastAsia" w:hAnsiTheme="minorEastAsia"/>
          <w:szCs w:val="21"/>
        </w:rPr>
        <w:tab/>
        <w:t>}</w:t>
      </w:r>
    </w:p>
    <w:p w14:paraId="252E4B7B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 xml:space="preserve">  }</w:t>
      </w:r>
    </w:p>
    <w:p w14:paraId="7C128678" w14:textId="77777777" w:rsidR="00597116" w:rsidRPr="00597116" w:rsidRDefault="00597116" w:rsidP="00597116">
      <w:pPr>
        <w:pStyle w:val="a9"/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597116">
        <w:rPr>
          <w:rFonts w:asciiTheme="minorEastAsia" w:eastAsiaTheme="minorEastAsia" w:hAnsiTheme="minorEastAsia"/>
          <w:szCs w:val="21"/>
        </w:rPr>
        <w:t>}</w:t>
      </w:r>
      <w:bookmarkEnd w:id="9"/>
    </w:p>
    <w:p w14:paraId="3379B784" w14:textId="27FAD416" w:rsidR="00597116" w:rsidRDefault="00597116">
      <w:pPr>
        <w:ind w:left="7980" w:hangingChars="3800" w:hanging="7980"/>
        <w:rPr>
          <w:rFonts w:asciiTheme="minorEastAsia" w:eastAsiaTheme="minorEastAsia" w:hAnsiTheme="minorEastAsia"/>
          <w:szCs w:val="21"/>
        </w:rPr>
      </w:pPr>
    </w:p>
    <w:p w14:paraId="7E0D205D" w14:textId="34ACBA32" w:rsidR="00673830" w:rsidRPr="00673830" w:rsidRDefault="00673830" w:rsidP="00673830">
      <w:pPr>
        <w:pStyle w:val="HTML"/>
        <w:shd w:val="clear" w:color="auto" w:fill="FFFFFF"/>
        <w:rPr>
          <w:rFonts w:asciiTheme="minorEastAsia" w:hAnsiTheme="minorEastAsia" w:cs="Times New Roman"/>
          <w:sz w:val="21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106BF6">
        <w:rPr>
          <w:rFonts w:asciiTheme="minorEastAsia" w:hAnsiTheme="minorEastAsia"/>
          <w:szCs w:val="21"/>
        </w:rPr>
        <w:t>2</w:t>
      </w:r>
      <w:r w:rsidRPr="00673830">
        <w:rPr>
          <w:rFonts w:asciiTheme="minorEastAsia" w:hAnsiTheme="minorEastAsia" w:cs="Times New Roman" w:hint="eastAsia"/>
          <w:sz w:val="21"/>
          <w:szCs w:val="21"/>
        </w:rPr>
        <w:t>、请写出程序的答案</w:t>
      </w:r>
    </w:p>
    <w:p w14:paraId="589F9289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>public class Main {</w:t>
      </w:r>
    </w:p>
    <w:p w14:paraId="7CC56A42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public static void </w:t>
      </w:r>
      <w:proofErr w:type="gramStart"/>
      <w:r w:rsidRPr="00673830">
        <w:rPr>
          <w:rFonts w:asciiTheme="minorEastAsia" w:eastAsiaTheme="minorEastAsia" w:hAnsiTheme="minorEastAsia"/>
          <w:szCs w:val="21"/>
        </w:rPr>
        <w:t>main(</w:t>
      </w:r>
      <w:proofErr w:type="gramEnd"/>
      <w:r w:rsidRPr="00673830">
        <w:rPr>
          <w:rFonts w:asciiTheme="minorEastAsia" w:eastAsiaTheme="minorEastAsia" w:hAnsiTheme="minorEastAsia"/>
          <w:szCs w:val="21"/>
        </w:rPr>
        <w:t xml:space="preserve">String[]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args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) {</w:t>
      </w:r>
    </w:p>
    <w:p w14:paraId="3C8A53AC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double j=0;</w:t>
      </w:r>
    </w:p>
    <w:p w14:paraId="21B8C454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673830">
        <w:rPr>
          <w:rFonts w:asciiTheme="minorEastAsia" w:eastAsiaTheme="minorEastAsia" w:hAnsiTheme="minorEastAsia"/>
          <w:szCs w:val="21"/>
        </w:rPr>
        <w:t>try{</w:t>
      </w:r>
      <w:proofErr w:type="gramEnd"/>
    </w:p>
    <w:p w14:paraId="485091FF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j = 1.5;</w:t>
      </w:r>
    </w:p>
    <w:p w14:paraId="55FDC86A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double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i</w:t>
      </w:r>
      <w:proofErr w:type="spellEnd"/>
      <w:r w:rsidRPr="00673830">
        <w:rPr>
          <w:rFonts w:asciiTheme="minorEastAsia" w:eastAsiaTheme="minorEastAsia" w:hAnsiTheme="minorEastAsia"/>
          <w:szCs w:val="21"/>
        </w:rPr>
        <w:t xml:space="preserve"> = 2/0;</w:t>
      </w:r>
    </w:p>
    <w:p w14:paraId="03FE701D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j++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;</w:t>
      </w:r>
    </w:p>
    <w:p w14:paraId="531FC7B3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673830">
        <w:rPr>
          <w:rFonts w:asciiTheme="minorEastAsia" w:eastAsiaTheme="minorEastAsia" w:hAnsiTheme="minorEastAsia"/>
          <w:szCs w:val="21"/>
        </w:rPr>
        <w:t>}catch</w:t>
      </w:r>
      <w:proofErr w:type="gramEnd"/>
      <w:r w:rsidRPr="00673830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IndexOutOfBoundsException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 xml:space="preserve"> e){</w:t>
      </w:r>
    </w:p>
    <w:p w14:paraId="053CFC97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("1");</w:t>
      </w:r>
    </w:p>
    <w:p w14:paraId="0FB2E92D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proofErr w:type="gramStart"/>
      <w:r w:rsidRPr="00673830">
        <w:rPr>
          <w:rFonts w:asciiTheme="minorEastAsia" w:eastAsiaTheme="minorEastAsia" w:hAnsiTheme="minorEastAsia"/>
          <w:szCs w:val="21"/>
        </w:rPr>
        <w:t>e.printStackTrace</w:t>
      </w:r>
      <w:proofErr w:type="spellEnd"/>
      <w:proofErr w:type="gramEnd"/>
      <w:r w:rsidRPr="00673830">
        <w:rPr>
          <w:rFonts w:asciiTheme="minorEastAsia" w:eastAsiaTheme="minorEastAsia" w:hAnsiTheme="minorEastAsia"/>
          <w:szCs w:val="21"/>
        </w:rPr>
        <w:t>();</w:t>
      </w:r>
    </w:p>
    <w:p w14:paraId="5DA81F4A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lastRenderedPageBreak/>
        <w:t xml:space="preserve">        } catch (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ArithmeticException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 xml:space="preserve"> e) {</w:t>
      </w:r>
    </w:p>
    <w:p w14:paraId="15C53FB7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("2");</w:t>
      </w:r>
    </w:p>
    <w:p w14:paraId="4B29FD30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673830">
        <w:rPr>
          <w:rFonts w:asciiTheme="minorEastAsia" w:eastAsiaTheme="minorEastAsia" w:hAnsiTheme="minorEastAsia"/>
          <w:szCs w:val="21"/>
        </w:rPr>
        <w:t>}catch</w:t>
      </w:r>
      <w:proofErr w:type="gramEnd"/>
      <w:r w:rsidRPr="00673830">
        <w:rPr>
          <w:rFonts w:asciiTheme="minorEastAsia" w:eastAsiaTheme="minorEastAsia" w:hAnsiTheme="minorEastAsia"/>
          <w:szCs w:val="21"/>
        </w:rPr>
        <w:t xml:space="preserve"> (Exception e){</w:t>
      </w:r>
    </w:p>
    <w:p w14:paraId="24E2ECA3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("3");</w:t>
      </w:r>
    </w:p>
    <w:p w14:paraId="309CE6A8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} finally {</w:t>
      </w:r>
    </w:p>
    <w:p w14:paraId="0E4992C7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673830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673830">
        <w:rPr>
          <w:rFonts w:asciiTheme="minorEastAsia" w:eastAsiaTheme="minorEastAsia" w:hAnsiTheme="minorEastAsia"/>
          <w:szCs w:val="21"/>
        </w:rPr>
        <w:t>(j);</w:t>
      </w:r>
    </w:p>
    <w:p w14:paraId="3790844E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    }</w:t>
      </w:r>
    </w:p>
    <w:p w14:paraId="3E307E07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 xml:space="preserve">    }</w:t>
      </w:r>
    </w:p>
    <w:p w14:paraId="655F9647" w14:textId="77777777" w:rsidR="00673830" w:rsidRPr="00673830" w:rsidRDefault="00673830" w:rsidP="00673830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673830">
        <w:rPr>
          <w:rFonts w:asciiTheme="minorEastAsia" w:eastAsiaTheme="minorEastAsia" w:hAnsiTheme="minorEastAsia"/>
          <w:szCs w:val="21"/>
        </w:rPr>
        <w:t>}</w:t>
      </w:r>
    </w:p>
    <w:p w14:paraId="48B46285" w14:textId="3935F91C" w:rsidR="00B911A5" w:rsidRDefault="00B911A5" w:rsidP="00B911A5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</w:p>
    <w:p w14:paraId="204355B6" w14:textId="1BE44BE2" w:rsidR="00B911A5" w:rsidRPr="00B911A5" w:rsidRDefault="00B911A5" w:rsidP="00B911A5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r w:rsidR="00106BF6"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B911A5">
        <w:rPr>
          <w:rFonts w:asciiTheme="minorEastAsia" w:eastAsiaTheme="minorEastAsia" w:hAnsiTheme="minorEastAsia" w:hint="eastAsia"/>
          <w:szCs w:val="21"/>
        </w:rPr>
        <w:t>请写出此程序的输出结果</w:t>
      </w:r>
    </w:p>
    <w:p w14:paraId="523BEC93" w14:textId="77777777" w:rsidR="00B911A5" w:rsidRPr="00B911A5" w:rsidRDefault="00B911A5" w:rsidP="00B911A5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 xml:space="preserve">class 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One{</w:t>
      </w:r>
      <w:proofErr w:type="gramEnd"/>
    </w:p>
    <w:p w14:paraId="5FEFABDA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 xml:space="preserve">synchronized void 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display(</w:t>
      </w:r>
      <w:proofErr w:type="gramEnd"/>
      <w:r w:rsidRPr="00B911A5">
        <w:rPr>
          <w:rFonts w:asciiTheme="minorEastAsia" w:eastAsiaTheme="minorEastAsia" w:hAnsiTheme="minorEastAsia"/>
          <w:szCs w:val="21"/>
        </w:rPr>
        <w:t>int num) {</w:t>
      </w:r>
    </w:p>
    <w:p w14:paraId="08A0ABFB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("two " + num);</w:t>
      </w:r>
    </w:p>
    <w:p w14:paraId="16F2713C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try {</w:t>
      </w:r>
    </w:p>
    <w:p w14:paraId="6DEED559" w14:textId="77777777" w:rsidR="00B911A5" w:rsidRPr="00B911A5" w:rsidRDefault="00B911A5" w:rsidP="00B911A5">
      <w:pPr>
        <w:tabs>
          <w:tab w:val="left" w:pos="1965"/>
        </w:tabs>
        <w:ind w:firstLineChars="600" w:firstLine="126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Thread.sleep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(1000);</w:t>
      </w:r>
    </w:p>
    <w:p w14:paraId="7E7BAD44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 xml:space="preserve">} </w:t>
      </w:r>
    </w:p>
    <w:p w14:paraId="69B3064F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catch (</w:t>
      </w:r>
      <w:proofErr w:type="spellStart"/>
      <w:r w:rsidRPr="00B911A5">
        <w:rPr>
          <w:rFonts w:asciiTheme="minorEastAsia" w:eastAsiaTheme="minorEastAsia" w:hAnsiTheme="minorEastAsia"/>
          <w:szCs w:val="21"/>
        </w:rPr>
        <w:t>InterruptedException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 xml:space="preserve"> e) {</w:t>
      </w:r>
    </w:p>
    <w:p w14:paraId="1405E13D" w14:textId="77777777" w:rsidR="00B911A5" w:rsidRPr="00B911A5" w:rsidRDefault="00B911A5" w:rsidP="00B911A5">
      <w:pPr>
        <w:tabs>
          <w:tab w:val="left" w:pos="1965"/>
        </w:tabs>
        <w:ind w:firstLineChars="600" w:firstLine="126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(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”</w:t>
      </w:r>
      <w:proofErr w:type="gramEnd"/>
      <w:r w:rsidRPr="00B911A5">
        <w:rPr>
          <w:rFonts w:asciiTheme="minorEastAsia" w:eastAsiaTheme="minorEastAsia" w:hAnsiTheme="minorEastAsia"/>
          <w:szCs w:val="21"/>
        </w:rPr>
        <w:t>中断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”</w:t>
      </w:r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409EA126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}</w:t>
      </w:r>
    </w:p>
    <w:p w14:paraId="20990D4B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(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”</w:t>
      </w:r>
      <w:proofErr w:type="gramEnd"/>
      <w:r w:rsidRPr="00B911A5">
        <w:rPr>
          <w:rFonts w:asciiTheme="minorEastAsia" w:eastAsiaTheme="minorEastAsia" w:hAnsiTheme="minorEastAsia"/>
          <w:szCs w:val="21"/>
        </w:rPr>
        <w:t>完成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”</w:t>
      </w:r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2A9FAB99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}</w:t>
      </w:r>
    </w:p>
    <w:p w14:paraId="4A86CCA5" w14:textId="77777777" w:rsidR="00B911A5" w:rsidRPr="00B911A5" w:rsidRDefault="00B911A5" w:rsidP="00B911A5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}</w:t>
      </w:r>
    </w:p>
    <w:p w14:paraId="3065BB65" w14:textId="77777777" w:rsidR="00B911A5" w:rsidRPr="00B911A5" w:rsidRDefault="00B911A5" w:rsidP="00B911A5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class Two implements Runnable {</w:t>
      </w:r>
    </w:p>
    <w:p w14:paraId="49D2E948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int number;</w:t>
      </w:r>
    </w:p>
    <w:p w14:paraId="3B4C55F5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 xml:space="preserve">One </w:t>
      </w:r>
      <w:proofErr w:type="spellStart"/>
      <w:r w:rsidRPr="00B911A5">
        <w:rPr>
          <w:rFonts w:asciiTheme="minorEastAsia" w:eastAsiaTheme="minorEastAsia" w:hAnsiTheme="minorEastAsia"/>
          <w:szCs w:val="21"/>
        </w:rPr>
        <w:t>one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;</w:t>
      </w:r>
    </w:p>
    <w:p w14:paraId="7A8A79EF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Thread t;</w:t>
      </w:r>
    </w:p>
    <w:p w14:paraId="2D74AF2D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 xml:space="preserve">public 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Two(</w:t>
      </w:r>
      <w:proofErr w:type="gramEnd"/>
      <w:r w:rsidRPr="00B911A5">
        <w:rPr>
          <w:rFonts w:asciiTheme="minorEastAsia" w:eastAsiaTheme="minorEastAsia" w:hAnsiTheme="minorEastAsia"/>
          <w:szCs w:val="21"/>
        </w:rPr>
        <w:t xml:space="preserve">One </w:t>
      </w:r>
      <w:proofErr w:type="spellStart"/>
      <w:r w:rsidRPr="00B911A5">
        <w:rPr>
          <w:rFonts w:asciiTheme="minorEastAsia" w:eastAsiaTheme="minorEastAsia" w:hAnsiTheme="minorEastAsia"/>
          <w:szCs w:val="21"/>
        </w:rPr>
        <w:t>one_num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, int n) {</w:t>
      </w:r>
    </w:p>
    <w:p w14:paraId="707113CE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InterruptedException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{ One</w:t>
      </w:r>
      <w:proofErr w:type="gramEnd"/>
      <w:r w:rsidRPr="00B911A5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B911A5">
        <w:rPr>
          <w:rFonts w:asciiTheme="minorEastAsia" w:eastAsiaTheme="minorEastAsia" w:hAnsiTheme="minorEastAsia"/>
          <w:szCs w:val="21"/>
        </w:rPr>
        <w:t>one</w:t>
      </w:r>
      <w:proofErr w:type="spellEnd"/>
      <w:r w:rsidRPr="00B911A5">
        <w:rPr>
          <w:rFonts w:asciiTheme="minorEastAsia" w:eastAsiaTheme="minorEastAsia" w:hAnsiTheme="minorEastAsia"/>
          <w:szCs w:val="21"/>
        </w:rPr>
        <w:t xml:space="preserve"> = new One();</w:t>
      </w:r>
    </w:p>
    <w:p w14:paraId="3D11CA76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int digit = 100;</w:t>
      </w:r>
    </w:p>
    <w:p w14:paraId="6E90D7D2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Two s1 = new Two(</w:t>
      </w:r>
      <w:proofErr w:type="spellStart"/>
      <w:proofErr w:type="gramStart"/>
      <w:r w:rsidRPr="00B911A5">
        <w:rPr>
          <w:rFonts w:asciiTheme="minorEastAsia" w:eastAsiaTheme="minorEastAsia" w:hAnsiTheme="minorEastAsia"/>
          <w:szCs w:val="21"/>
        </w:rPr>
        <w:t>one,digit</w:t>
      </w:r>
      <w:proofErr w:type="spellEnd"/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45B49404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Two s2 = new Two(</w:t>
      </w:r>
      <w:proofErr w:type="spellStart"/>
      <w:proofErr w:type="gramStart"/>
      <w:r w:rsidRPr="00B911A5">
        <w:rPr>
          <w:rFonts w:asciiTheme="minorEastAsia" w:eastAsiaTheme="minorEastAsia" w:hAnsiTheme="minorEastAsia"/>
          <w:szCs w:val="21"/>
        </w:rPr>
        <w:t>one,digit</w:t>
      </w:r>
      <w:proofErr w:type="spellEnd"/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3B9F39B1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Two s3 = new Two(</w:t>
      </w:r>
      <w:proofErr w:type="spellStart"/>
      <w:proofErr w:type="gramStart"/>
      <w:r w:rsidRPr="00B911A5">
        <w:rPr>
          <w:rFonts w:asciiTheme="minorEastAsia" w:eastAsiaTheme="minorEastAsia" w:hAnsiTheme="minorEastAsia"/>
          <w:szCs w:val="21"/>
        </w:rPr>
        <w:t>one,digit</w:t>
      </w:r>
      <w:proofErr w:type="spellEnd"/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667505C7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Two s4 = new Two(</w:t>
      </w:r>
      <w:proofErr w:type="spellStart"/>
      <w:proofErr w:type="gramStart"/>
      <w:r w:rsidRPr="00B911A5">
        <w:rPr>
          <w:rFonts w:asciiTheme="minorEastAsia" w:eastAsiaTheme="minorEastAsia" w:hAnsiTheme="minorEastAsia"/>
          <w:szCs w:val="21"/>
        </w:rPr>
        <w:t>one,digit</w:t>
      </w:r>
      <w:proofErr w:type="spellEnd"/>
      <w:proofErr w:type="gramEnd"/>
      <w:r w:rsidRPr="00B911A5">
        <w:rPr>
          <w:rFonts w:asciiTheme="minorEastAsia" w:eastAsiaTheme="minorEastAsia" w:hAnsiTheme="minorEastAsia"/>
          <w:szCs w:val="21"/>
        </w:rPr>
        <w:t>);</w:t>
      </w:r>
    </w:p>
    <w:p w14:paraId="326B9243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s1.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t.join</w:t>
      </w:r>
      <w:proofErr w:type="gramEnd"/>
      <w:r w:rsidRPr="00B911A5">
        <w:rPr>
          <w:rFonts w:asciiTheme="minorEastAsia" w:eastAsiaTheme="minorEastAsia" w:hAnsiTheme="minorEastAsia"/>
          <w:szCs w:val="21"/>
        </w:rPr>
        <w:t>();</w:t>
      </w:r>
    </w:p>
    <w:p w14:paraId="63D6EE8D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s2.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t.join</w:t>
      </w:r>
      <w:proofErr w:type="gramEnd"/>
      <w:r w:rsidRPr="00B911A5">
        <w:rPr>
          <w:rFonts w:asciiTheme="minorEastAsia" w:eastAsiaTheme="minorEastAsia" w:hAnsiTheme="minorEastAsia"/>
          <w:szCs w:val="21"/>
        </w:rPr>
        <w:t>();</w:t>
      </w:r>
    </w:p>
    <w:p w14:paraId="478A8BBC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s3.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t.join</w:t>
      </w:r>
      <w:proofErr w:type="gramEnd"/>
      <w:r w:rsidRPr="00B911A5">
        <w:rPr>
          <w:rFonts w:asciiTheme="minorEastAsia" w:eastAsiaTheme="minorEastAsia" w:hAnsiTheme="minorEastAsia"/>
          <w:szCs w:val="21"/>
        </w:rPr>
        <w:t>();</w:t>
      </w:r>
    </w:p>
    <w:p w14:paraId="291F9672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s4.</w:t>
      </w:r>
      <w:proofErr w:type="gramStart"/>
      <w:r w:rsidRPr="00B911A5">
        <w:rPr>
          <w:rFonts w:asciiTheme="minorEastAsia" w:eastAsiaTheme="minorEastAsia" w:hAnsiTheme="minorEastAsia"/>
          <w:szCs w:val="21"/>
        </w:rPr>
        <w:t>t.join</w:t>
      </w:r>
      <w:proofErr w:type="gramEnd"/>
      <w:r w:rsidRPr="00B911A5">
        <w:rPr>
          <w:rFonts w:asciiTheme="minorEastAsia" w:eastAsiaTheme="minorEastAsia" w:hAnsiTheme="minorEastAsia"/>
          <w:szCs w:val="21"/>
        </w:rPr>
        <w:t>();</w:t>
      </w:r>
    </w:p>
    <w:p w14:paraId="3BDB6383" w14:textId="77777777" w:rsidR="00B911A5" w:rsidRPr="00B911A5" w:rsidRDefault="00B911A5" w:rsidP="00B911A5">
      <w:pPr>
        <w:tabs>
          <w:tab w:val="left" w:pos="1965"/>
        </w:tabs>
        <w:ind w:firstLineChars="400" w:firstLine="840"/>
        <w:rPr>
          <w:rFonts w:asciiTheme="minorEastAsia" w:eastAsiaTheme="minorEastAsia" w:hAnsiTheme="minorEastAsia"/>
          <w:szCs w:val="21"/>
        </w:rPr>
      </w:pPr>
      <w:proofErr w:type="spellStart"/>
      <w:r w:rsidRPr="00B911A5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B911A5">
        <w:rPr>
          <w:rFonts w:asciiTheme="minorEastAsia" w:eastAsiaTheme="minorEastAsia" w:hAnsiTheme="minorEastAsia"/>
          <w:szCs w:val="21"/>
        </w:rPr>
        <w:t>("Synch结束!");</w:t>
      </w:r>
    </w:p>
    <w:p w14:paraId="6A857918" w14:textId="77777777" w:rsidR="00B911A5" w:rsidRPr="00B911A5" w:rsidRDefault="00B911A5" w:rsidP="00B911A5">
      <w:pPr>
        <w:tabs>
          <w:tab w:val="left" w:pos="1965"/>
        </w:tabs>
        <w:ind w:firstLineChars="200" w:firstLine="420"/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}</w:t>
      </w:r>
    </w:p>
    <w:p w14:paraId="1D838C20" w14:textId="77777777" w:rsidR="00B911A5" w:rsidRPr="00B911A5" w:rsidRDefault="00B911A5" w:rsidP="00B911A5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B911A5">
        <w:rPr>
          <w:rFonts w:asciiTheme="minorEastAsia" w:eastAsiaTheme="minorEastAsia" w:hAnsiTheme="minorEastAsia"/>
          <w:szCs w:val="21"/>
        </w:rPr>
        <w:t>}</w:t>
      </w:r>
    </w:p>
    <w:p w14:paraId="66A28308" w14:textId="4A8F3B26" w:rsidR="00B911A5" w:rsidRPr="00B911A5" w:rsidRDefault="00B911A5" w:rsidP="00B911A5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</w:p>
    <w:p w14:paraId="779051C8" w14:textId="4FDD59A3" w:rsidR="00185964" w:rsidRPr="00185964" w:rsidRDefault="00CC0C12" w:rsidP="00185964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r w:rsidR="00106BF6">
        <w:rPr>
          <w:rFonts w:asciiTheme="minorEastAsia" w:eastAsiaTheme="minorEastAsia" w:hAnsiTheme="minor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="00185964" w:rsidRPr="00185964">
        <w:rPr>
          <w:rFonts w:asciiTheme="minorEastAsia" w:eastAsiaTheme="minorEastAsia" w:hAnsiTheme="minorEastAsia" w:hint="eastAsia"/>
          <w:szCs w:val="21"/>
        </w:rPr>
        <w:t>JDK和 JRE 有什么区别？</w:t>
      </w:r>
    </w:p>
    <w:p w14:paraId="3D8B9A46" w14:textId="77777777" w:rsidR="00185964" w:rsidRDefault="00185964" w:rsidP="00185964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</w:p>
    <w:p w14:paraId="1799E155" w14:textId="77777777" w:rsidR="00185964" w:rsidRDefault="00185964" w:rsidP="00185964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答案：</w:t>
      </w:r>
    </w:p>
    <w:p w14:paraId="56553A47" w14:textId="35029A42" w:rsidR="00B911A5" w:rsidRDefault="00B911A5" w:rsidP="00B911A5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</w:p>
    <w:p w14:paraId="6C06E446" w14:textId="085E42D8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r w:rsidR="00106BF6">
        <w:rPr>
          <w:rFonts w:asciiTheme="minorEastAsia" w:eastAsiaTheme="minorEastAsia" w:hAnsiTheme="minor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Pr="001A2DC1">
        <w:rPr>
          <w:rFonts w:asciiTheme="minorEastAsia" w:eastAsiaTheme="minorEastAsia" w:hAnsiTheme="minorEastAsia" w:hint="eastAsia"/>
          <w:szCs w:val="21"/>
        </w:rPr>
        <w:t>请写出此程序的输出结果</w:t>
      </w:r>
    </w:p>
    <w:p w14:paraId="5F704471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 w:hint="eastAsia"/>
          <w:szCs w:val="21"/>
        </w:rPr>
        <w:t>输入：</w:t>
      </w:r>
    </w:p>
    <w:p w14:paraId="70FE9C5B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3</w:t>
      </w:r>
    </w:p>
    <w:p w14:paraId="72C1522E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zero</w:t>
      </w:r>
    </w:p>
    <w:p w14:paraId="7D7AAA1D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one</w:t>
      </w:r>
    </w:p>
    <w:p w14:paraId="65DD2108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two</w:t>
      </w:r>
    </w:p>
    <w:p w14:paraId="6F490B8A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three</w:t>
      </w:r>
    </w:p>
    <w:p w14:paraId="604CB2F4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four</w:t>
      </w:r>
    </w:p>
    <w:p w14:paraId="797A245C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</w:p>
    <w:p w14:paraId="5DD1E8F0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>public class Main {</w:t>
      </w:r>
    </w:p>
    <w:p w14:paraId="58E2216B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public static void 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main(</w:t>
      </w:r>
      <w:proofErr w:type="gramEnd"/>
      <w:r w:rsidRPr="001A2DC1">
        <w:rPr>
          <w:rFonts w:asciiTheme="minorEastAsia" w:eastAsiaTheme="minorEastAsia" w:hAnsiTheme="minorEastAsia"/>
          <w:szCs w:val="21"/>
        </w:rPr>
        <w:t xml:space="preserve">String[]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args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) {</w:t>
      </w:r>
    </w:p>
    <w:p w14:paraId="7628E4BA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Scanner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scanner</w:t>
      </w:r>
      <w:proofErr w:type="spellEnd"/>
      <w:r w:rsidRPr="001A2DC1">
        <w:rPr>
          <w:rFonts w:asciiTheme="minorEastAsia" w:eastAsiaTheme="minorEastAsia" w:hAnsiTheme="minorEastAsia"/>
          <w:szCs w:val="21"/>
        </w:rPr>
        <w:t xml:space="preserve"> = new 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Scanner(</w:t>
      </w:r>
      <w:proofErr w:type="gramEnd"/>
      <w:r w:rsidRPr="001A2DC1">
        <w:rPr>
          <w:rFonts w:asciiTheme="minorEastAsia" w:eastAsiaTheme="minorEastAsia" w:hAnsiTheme="minorEastAsia"/>
          <w:szCs w:val="21"/>
        </w:rPr>
        <w:t>System.in);</w:t>
      </w:r>
    </w:p>
    <w:p w14:paraId="19DBB220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int n =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Integer.parseInt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(</w:t>
      </w:r>
      <w:proofErr w:type="spellStart"/>
      <w:proofErr w:type="gramStart"/>
      <w:r w:rsidRPr="001A2DC1">
        <w:rPr>
          <w:rFonts w:asciiTheme="minorEastAsia" w:eastAsiaTheme="minorEastAsia" w:hAnsiTheme="minorEastAsia"/>
          <w:szCs w:val="21"/>
        </w:rPr>
        <w:t>scanner.nextLine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());</w:t>
      </w:r>
    </w:p>
    <w:p w14:paraId="1C4D4786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String [] result = new String[n];</w:t>
      </w:r>
    </w:p>
    <w:p w14:paraId="5BBDA79C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for(</w:t>
      </w:r>
      <w:proofErr w:type="gramEnd"/>
      <w:r w:rsidRPr="001A2DC1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=0;i&lt;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n;i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++){</w:t>
      </w:r>
    </w:p>
    <w:p w14:paraId="15D3F3E6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if(i%2==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0){</w:t>
      </w:r>
      <w:proofErr w:type="gramEnd"/>
    </w:p>
    <w:p w14:paraId="7F408B6D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    </w:t>
      </w:r>
      <w:proofErr w:type="spellStart"/>
      <w:proofErr w:type="gramStart"/>
      <w:r w:rsidRPr="001A2DC1">
        <w:rPr>
          <w:rFonts w:asciiTheme="minorEastAsia" w:eastAsiaTheme="minorEastAsia" w:hAnsiTheme="minorEastAsia"/>
          <w:szCs w:val="21"/>
        </w:rPr>
        <w:t>scanner.nextLine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();</w:t>
      </w:r>
    </w:p>
    <w:p w14:paraId="6A31E2BC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}</w:t>
      </w:r>
    </w:p>
    <w:p w14:paraId="16D4362B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String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1A2DC1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proofErr w:type="gramStart"/>
      <w:r w:rsidRPr="001A2DC1">
        <w:rPr>
          <w:rFonts w:asciiTheme="minorEastAsia" w:eastAsiaTheme="minorEastAsia" w:hAnsiTheme="minorEastAsia"/>
          <w:szCs w:val="21"/>
        </w:rPr>
        <w:t>scanner.nextLine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();</w:t>
      </w:r>
    </w:p>
    <w:p w14:paraId="662ECA5D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result[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 xml:space="preserve">] =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englishToCh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(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);</w:t>
      </w:r>
    </w:p>
    <w:p w14:paraId="2C163B36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}</w:t>
      </w:r>
    </w:p>
    <w:p w14:paraId="6BEA4FE5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for(</w:t>
      </w:r>
      <w:proofErr w:type="gramEnd"/>
      <w:r w:rsidRPr="001A2DC1">
        <w:rPr>
          <w:rFonts w:asciiTheme="minorEastAsia" w:eastAsiaTheme="minorEastAsia" w:hAnsiTheme="minorEastAsia"/>
          <w:szCs w:val="21"/>
        </w:rPr>
        <w:t xml:space="preserve">int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=0;i&lt;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n;i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++){</w:t>
      </w:r>
    </w:p>
    <w:p w14:paraId="1707F6C2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System.out.println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(result[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]);</w:t>
      </w:r>
    </w:p>
    <w:p w14:paraId="27923FFA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}</w:t>
      </w:r>
    </w:p>
    <w:p w14:paraId="30AD28F2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}</w:t>
      </w:r>
    </w:p>
    <w:p w14:paraId="7E089E8E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public static String </w:t>
      </w:r>
      <w:proofErr w:type="spellStart"/>
      <w:proofErr w:type="gramStart"/>
      <w:r w:rsidRPr="001A2DC1">
        <w:rPr>
          <w:rFonts w:asciiTheme="minorEastAsia" w:eastAsiaTheme="minorEastAsia" w:hAnsiTheme="minorEastAsia"/>
          <w:szCs w:val="21"/>
        </w:rPr>
        <w:t>englishToCh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(</w:t>
      </w:r>
      <w:proofErr w:type="gramEnd"/>
      <w:r w:rsidRPr="001A2DC1">
        <w:rPr>
          <w:rFonts w:asciiTheme="minorEastAsia" w:eastAsiaTheme="minorEastAsia" w:hAnsiTheme="minorEastAsia"/>
          <w:szCs w:val="21"/>
        </w:rPr>
        <w:t xml:space="preserve">String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english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){</w:t>
      </w:r>
    </w:p>
    <w:p w14:paraId="2BB7BB34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String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1A2DC1">
        <w:rPr>
          <w:rFonts w:asciiTheme="minorEastAsia" w:eastAsiaTheme="minorEastAsia" w:hAnsiTheme="minorEastAsia"/>
          <w:szCs w:val="21"/>
        </w:rPr>
        <w:t xml:space="preserve"> = null;</w:t>
      </w:r>
    </w:p>
    <w:p w14:paraId="4295790E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switch (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english</w:t>
      </w:r>
      <w:proofErr w:type="spellEnd"/>
      <w:proofErr w:type="gramStart"/>
      <w:r w:rsidRPr="001A2DC1">
        <w:rPr>
          <w:rFonts w:asciiTheme="minorEastAsia" w:eastAsiaTheme="minorEastAsia" w:hAnsiTheme="minorEastAsia"/>
          <w:szCs w:val="21"/>
        </w:rPr>
        <w:t>){</w:t>
      </w:r>
      <w:proofErr w:type="gramEnd"/>
    </w:p>
    <w:p w14:paraId="7B51ECA4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"zero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ling";break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;</w:t>
      </w:r>
    </w:p>
    <w:p w14:paraId="10F058A0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"one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yi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6F84AE24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"two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er";break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;</w:t>
      </w:r>
    </w:p>
    <w:p w14:paraId="501987E0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"three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san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7E7E6C52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"four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si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530E7EB9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"five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wu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6E205FA3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"six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liu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6B01E7A6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"seven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qi";break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;</w:t>
      </w:r>
    </w:p>
    <w:p w14:paraId="4320B9D3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"eight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ba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5985AA7E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"nine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jiu";break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;</w:t>
      </w:r>
    </w:p>
    <w:p w14:paraId="77EA919D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    case "ten</w:t>
      </w:r>
      <w:proofErr w:type="gramStart"/>
      <w:r w:rsidRPr="001A2DC1">
        <w:rPr>
          <w:rFonts w:asciiTheme="minorEastAsia" w:eastAsiaTheme="minorEastAsia" w:hAnsiTheme="minorEastAsia"/>
          <w:szCs w:val="21"/>
        </w:rPr>
        <w:t>" :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proofErr w:type="gramEnd"/>
      <w:r w:rsidRPr="001A2DC1">
        <w:rPr>
          <w:rFonts w:asciiTheme="minorEastAsia" w:eastAsiaTheme="minorEastAsia" w:hAnsiTheme="minorEastAsia"/>
          <w:szCs w:val="21"/>
        </w:rPr>
        <w:t>="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shi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";break;</w:t>
      </w:r>
    </w:p>
    <w:p w14:paraId="7CE13F2C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}</w:t>
      </w:r>
    </w:p>
    <w:p w14:paraId="68418706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    return </w:t>
      </w:r>
      <w:proofErr w:type="spellStart"/>
      <w:r w:rsidRPr="001A2DC1">
        <w:rPr>
          <w:rFonts w:asciiTheme="minorEastAsia" w:eastAsiaTheme="minorEastAsia" w:hAnsiTheme="minorEastAsia"/>
          <w:szCs w:val="21"/>
        </w:rPr>
        <w:t>chinese</w:t>
      </w:r>
      <w:proofErr w:type="spellEnd"/>
      <w:r w:rsidRPr="001A2DC1">
        <w:rPr>
          <w:rFonts w:asciiTheme="minorEastAsia" w:eastAsiaTheme="minorEastAsia" w:hAnsiTheme="minorEastAsia"/>
          <w:szCs w:val="21"/>
        </w:rPr>
        <w:t>;</w:t>
      </w:r>
    </w:p>
    <w:p w14:paraId="34E5DDC0" w14:textId="77777777" w:rsidR="001A2DC1" w:rsidRP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t xml:space="preserve">    }</w:t>
      </w:r>
    </w:p>
    <w:p w14:paraId="7178F027" w14:textId="174F624F" w:rsidR="001A2DC1" w:rsidRDefault="001A2DC1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  <w:r w:rsidRPr="001A2DC1">
        <w:rPr>
          <w:rFonts w:asciiTheme="minorEastAsia" w:eastAsiaTheme="minorEastAsia" w:hAnsiTheme="minorEastAsia"/>
          <w:szCs w:val="21"/>
        </w:rPr>
        <w:lastRenderedPageBreak/>
        <w:t>}</w:t>
      </w:r>
    </w:p>
    <w:p w14:paraId="5B7B2C91" w14:textId="77777777" w:rsidR="00152EB6" w:rsidRPr="001A2DC1" w:rsidRDefault="00152EB6" w:rsidP="001A2DC1">
      <w:pPr>
        <w:tabs>
          <w:tab w:val="left" w:pos="1965"/>
        </w:tabs>
        <w:rPr>
          <w:rFonts w:asciiTheme="minorEastAsia" w:eastAsiaTheme="minorEastAsia" w:hAnsiTheme="minorEastAsia"/>
          <w:szCs w:val="21"/>
        </w:rPr>
      </w:pPr>
    </w:p>
    <w:p w14:paraId="3FE7CD17" w14:textId="23371D08" w:rsidR="006534A6" w:rsidRPr="00B911A5" w:rsidRDefault="006534A6" w:rsidP="00B911A5">
      <w:pPr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</w:p>
    <w:sectPr w:rsidR="006534A6" w:rsidRPr="00B9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EFF1" w14:textId="77777777" w:rsidR="0023682B" w:rsidRDefault="0023682B" w:rsidP="00E51E7E">
      <w:r>
        <w:separator/>
      </w:r>
    </w:p>
  </w:endnote>
  <w:endnote w:type="continuationSeparator" w:id="0">
    <w:p w14:paraId="343E373E" w14:textId="77777777" w:rsidR="0023682B" w:rsidRDefault="0023682B" w:rsidP="00E5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D0D3" w14:textId="77777777" w:rsidR="0023682B" w:rsidRDefault="0023682B" w:rsidP="00E51E7E">
      <w:r>
        <w:separator/>
      </w:r>
    </w:p>
  </w:footnote>
  <w:footnote w:type="continuationSeparator" w:id="0">
    <w:p w14:paraId="58D933C2" w14:textId="77777777" w:rsidR="0023682B" w:rsidRDefault="0023682B" w:rsidP="00E5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AE2"/>
    <w:multiLevelType w:val="multilevel"/>
    <w:tmpl w:val="13E26A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>
      <w:start w:val="1"/>
      <w:numFmt w:val="upperLetter"/>
      <w:lvlText w:val="%4、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D3C6E"/>
    <w:multiLevelType w:val="multilevel"/>
    <w:tmpl w:val="3A0D3C6E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C3FD1"/>
    <w:multiLevelType w:val="multilevel"/>
    <w:tmpl w:val="471C3FD1"/>
    <w:lvl w:ilvl="0">
      <w:start w:val="4"/>
      <w:numFmt w:val="upperLetter"/>
      <w:lvlText w:val="%1、"/>
      <w:lvlJc w:val="left"/>
      <w:pPr>
        <w:ind w:left="369" w:hanging="36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E5B37"/>
    <w:multiLevelType w:val="multilevel"/>
    <w:tmpl w:val="657E5B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174F1"/>
    <w:multiLevelType w:val="multilevel"/>
    <w:tmpl w:val="666174F1"/>
    <w:lvl w:ilvl="0">
      <w:start w:val="1"/>
      <w:numFmt w:val="upperLetter"/>
      <w:lvlText w:val="%1、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3959505">
    <w:abstractNumId w:val="3"/>
  </w:num>
  <w:num w:numId="2" w16cid:durableId="1716008573">
    <w:abstractNumId w:val="1"/>
  </w:num>
  <w:num w:numId="3" w16cid:durableId="2042782644">
    <w:abstractNumId w:val="2"/>
  </w:num>
  <w:num w:numId="4" w16cid:durableId="1580558467">
    <w:abstractNumId w:val="4"/>
  </w:num>
  <w:num w:numId="5" w16cid:durableId="7512442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ng">
    <w15:presenceInfo w15:providerId="None" w15:userId="L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mZWU4ZTU3ODNmMThmOGU3MjQyMGY0ZjNjNGQwNmMifQ=="/>
  </w:docVars>
  <w:rsids>
    <w:rsidRoot w:val="00F33235"/>
    <w:rsid w:val="000266B9"/>
    <w:rsid w:val="00073B42"/>
    <w:rsid w:val="00082C55"/>
    <w:rsid w:val="0009677E"/>
    <w:rsid w:val="000A5867"/>
    <w:rsid w:val="000B40E5"/>
    <w:rsid w:val="000B7200"/>
    <w:rsid w:val="000B7F17"/>
    <w:rsid w:val="000E2C9A"/>
    <w:rsid w:val="000E463A"/>
    <w:rsid w:val="000F13D3"/>
    <w:rsid w:val="000F486F"/>
    <w:rsid w:val="000F5DC2"/>
    <w:rsid w:val="00106BF6"/>
    <w:rsid w:val="00111420"/>
    <w:rsid w:val="00126CF7"/>
    <w:rsid w:val="00131053"/>
    <w:rsid w:val="00152DD2"/>
    <w:rsid w:val="00152EB6"/>
    <w:rsid w:val="0017362E"/>
    <w:rsid w:val="001750B3"/>
    <w:rsid w:val="001819BB"/>
    <w:rsid w:val="00182AE8"/>
    <w:rsid w:val="00185964"/>
    <w:rsid w:val="001917FA"/>
    <w:rsid w:val="00197A08"/>
    <w:rsid w:val="001A2DC1"/>
    <w:rsid w:val="001A3AD8"/>
    <w:rsid w:val="001A4C6A"/>
    <w:rsid w:val="001B2248"/>
    <w:rsid w:val="001E6F0C"/>
    <w:rsid w:val="00224231"/>
    <w:rsid w:val="0023682B"/>
    <w:rsid w:val="002841E2"/>
    <w:rsid w:val="002A3D08"/>
    <w:rsid w:val="002C1137"/>
    <w:rsid w:val="002F1FC7"/>
    <w:rsid w:val="0031309C"/>
    <w:rsid w:val="003616E3"/>
    <w:rsid w:val="003652EF"/>
    <w:rsid w:val="003765CE"/>
    <w:rsid w:val="00395F46"/>
    <w:rsid w:val="003B42CA"/>
    <w:rsid w:val="003F1F27"/>
    <w:rsid w:val="00435C2C"/>
    <w:rsid w:val="004425D1"/>
    <w:rsid w:val="004459B4"/>
    <w:rsid w:val="00467006"/>
    <w:rsid w:val="0046706A"/>
    <w:rsid w:val="00467828"/>
    <w:rsid w:val="0047184B"/>
    <w:rsid w:val="004822EE"/>
    <w:rsid w:val="00485560"/>
    <w:rsid w:val="00487C6E"/>
    <w:rsid w:val="004D5941"/>
    <w:rsid w:val="004F5D0F"/>
    <w:rsid w:val="00517D20"/>
    <w:rsid w:val="00544A97"/>
    <w:rsid w:val="005560C9"/>
    <w:rsid w:val="00564B53"/>
    <w:rsid w:val="00575A5B"/>
    <w:rsid w:val="0058024B"/>
    <w:rsid w:val="00586A00"/>
    <w:rsid w:val="00597116"/>
    <w:rsid w:val="005A3BCB"/>
    <w:rsid w:val="005B5CFF"/>
    <w:rsid w:val="005F6DEB"/>
    <w:rsid w:val="00602135"/>
    <w:rsid w:val="00612194"/>
    <w:rsid w:val="00617245"/>
    <w:rsid w:val="0062146C"/>
    <w:rsid w:val="00624B15"/>
    <w:rsid w:val="00626E0A"/>
    <w:rsid w:val="00633ABC"/>
    <w:rsid w:val="006534A6"/>
    <w:rsid w:val="006563D2"/>
    <w:rsid w:val="00660AEA"/>
    <w:rsid w:val="00671FE0"/>
    <w:rsid w:val="00673830"/>
    <w:rsid w:val="006916CB"/>
    <w:rsid w:val="006B2AC3"/>
    <w:rsid w:val="006F040F"/>
    <w:rsid w:val="006F092A"/>
    <w:rsid w:val="006F447D"/>
    <w:rsid w:val="00723DB7"/>
    <w:rsid w:val="007279ED"/>
    <w:rsid w:val="0074073A"/>
    <w:rsid w:val="00745910"/>
    <w:rsid w:val="00786660"/>
    <w:rsid w:val="0079530B"/>
    <w:rsid w:val="007C001E"/>
    <w:rsid w:val="007C0BD3"/>
    <w:rsid w:val="007C0FED"/>
    <w:rsid w:val="007D118D"/>
    <w:rsid w:val="007D1F38"/>
    <w:rsid w:val="007F50A0"/>
    <w:rsid w:val="007F6CE1"/>
    <w:rsid w:val="0082485B"/>
    <w:rsid w:val="00857188"/>
    <w:rsid w:val="00862D7F"/>
    <w:rsid w:val="00871344"/>
    <w:rsid w:val="00874E0B"/>
    <w:rsid w:val="008779EC"/>
    <w:rsid w:val="00881DFE"/>
    <w:rsid w:val="009110AD"/>
    <w:rsid w:val="00917E2A"/>
    <w:rsid w:val="00936CCE"/>
    <w:rsid w:val="00951068"/>
    <w:rsid w:val="00952117"/>
    <w:rsid w:val="009702B3"/>
    <w:rsid w:val="00976297"/>
    <w:rsid w:val="00976B99"/>
    <w:rsid w:val="009B394B"/>
    <w:rsid w:val="009C715A"/>
    <w:rsid w:val="009D1502"/>
    <w:rsid w:val="009D5115"/>
    <w:rsid w:val="009E601C"/>
    <w:rsid w:val="00A038F0"/>
    <w:rsid w:val="00A10660"/>
    <w:rsid w:val="00A57C21"/>
    <w:rsid w:val="00A6640F"/>
    <w:rsid w:val="00A67BC5"/>
    <w:rsid w:val="00AC5939"/>
    <w:rsid w:val="00B063A8"/>
    <w:rsid w:val="00B23349"/>
    <w:rsid w:val="00B31B38"/>
    <w:rsid w:val="00B331A5"/>
    <w:rsid w:val="00B55EFC"/>
    <w:rsid w:val="00B560E0"/>
    <w:rsid w:val="00B63FD8"/>
    <w:rsid w:val="00B8366B"/>
    <w:rsid w:val="00B911A5"/>
    <w:rsid w:val="00B912EF"/>
    <w:rsid w:val="00BA195E"/>
    <w:rsid w:val="00BB2BFC"/>
    <w:rsid w:val="00BB4FDD"/>
    <w:rsid w:val="00BC008B"/>
    <w:rsid w:val="00BD06F3"/>
    <w:rsid w:val="00BD4E3C"/>
    <w:rsid w:val="00BE3D33"/>
    <w:rsid w:val="00C33E9B"/>
    <w:rsid w:val="00C61998"/>
    <w:rsid w:val="00C67932"/>
    <w:rsid w:val="00C70607"/>
    <w:rsid w:val="00C76361"/>
    <w:rsid w:val="00C92DE4"/>
    <w:rsid w:val="00CA21F5"/>
    <w:rsid w:val="00CB7051"/>
    <w:rsid w:val="00CC0C12"/>
    <w:rsid w:val="00CC58C1"/>
    <w:rsid w:val="00CC70A1"/>
    <w:rsid w:val="00CD3485"/>
    <w:rsid w:val="00CE2C4F"/>
    <w:rsid w:val="00CF3443"/>
    <w:rsid w:val="00D0348C"/>
    <w:rsid w:val="00D17B80"/>
    <w:rsid w:val="00D35ACB"/>
    <w:rsid w:val="00D55E43"/>
    <w:rsid w:val="00D80420"/>
    <w:rsid w:val="00D8114D"/>
    <w:rsid w:val="00D82D96"/>
    <w:rsid w:val="00D9404C"/>
    <w:rsid w:val="00DA5CA7"/>
    <w:rsid w:val="00DB5880"/>
    <w:rsid w:val="00DC457A"/>
    <w:rsid w:val="00DD4299"/>
    <w:rsid w:val="00DD496A"/>
    <w:rsid w:val="00DD7E26"/>
    <w:rsid w:val="00DE0406"/>
    <w:rsid w:val="00DF38B8"/>
    <w:rsid w:val="00E16DBD"/>
    <w:rsid w:val="00E43796"/>
    <w:rsid w:val="00E51E7E"/>
    <w:rsid w:val="00E70832"/>
    <w:rsid w:val="00E83685"/>
    <w:rsid w:val="00E92B30"/>
    <w:rsid w:val="00E92FD5"/>
    <w:rsid w:val="00ED00BF"/>
    <w:rsid w:val="00ED351C"/>
    <w:rsid w:val="00EF270C"/>
    <w:rsid w:val="00EF6FCE"/>
    <w:rsid w:val="00F33235"/>
    <w:rsid w:val="00F34FD4"/>
    <w:rsid w:val="00F409BD"/>
    <w:rsid w:val="00F47DAA"/>
    <w:rsid w:val="00F558EE"/>
    <w:rsid w:val="00F91A16"/>
    <w:rsid w:val="00F924C6"/>
    <w:rsid w:val="00F932C1"/>
    <w:rsid w:val="00FB0CB5"/>
    <w:rsid w:val="00FF050F"/>
    <w:rsid w:val="078A6095"/>
    <w:rsid w:val="1EAC5B66"/>
    <w:rsid w:val="24A254C1"/>
    <w:rsid w:val="2620070E"/>
    <w:rsid w:val="26721FBD"/>
    <w:rsid w:val="2DFC4789"/>
    <w:rsid w:val="385A639C"/>
    <w:rsid w:val="3A1E08FF"/>
    <w:rsid w:val="3DEE3D6A"/>
    <w:rsid w:val="430020B9"/>
    <w:rsid w:val="45EB1F0D"/>
    <w:rsid w:val="46321F00"/>
    <w:rsid w:val="468E7FFE"/>
    <w:rsid w:val="481021DD"/>
    <w:rsid w:val="5838277D"/>
    <w:rsid w:val="5F512EF8"/>
    <w:rsid w:val="5F957702"/>
    <w:rsid w:val="62985252"/>
    <w:rsid w:val="650C11A9"/>
    <w:rsid w:val="65BB0B51"/>
    <w:rsid w:val="72515E1B"/>
    <w:rsid w:val="7ED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6C3D9E70"/>
  <w15:docId w15:val="{486ECDDC-8946-4D1E-884D-ADE70B7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BCD">
    <w:name w:val="选择ABCD"/>
    <w:basedOn w:val="a"/>
    <w:next w:val="a"/>
    <w:link w:val="ABCDCharChar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lang w:val="zh-CN"/>
    </w:rPr>
  </w:style>
  <w:style w:type="character" w:customStyle="1" w:styleId="ABCDCharChar">
    <w:name w:val="选择ABCD Char Char"/>
    <w:link w:val="ABCD"/>
    <w:rPr>
      <w:rFonts w:ascii="Times New Roman" w:eastAsia="宋体" w:hAnsi="Times New Roman" w:cs="Times New Roman"/>
      <w:szCs w:val="24"/>
      <w:lang w:val="zh-CN" w:eastAsia="zh-CN"/>
    </w:rPr>
  </w:style>
  <w:style w:type="paragraph" w:customStyle="1" w:styleId="a8">
    <w:name w:val="程序"/>
    <w:basedOn w:val="a"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customStyle="1" w:styleId="Style12">
    <w:name w:val="_Style 12"/>
    <w:basedOn w:val="a"/>
    <w:next w:val="a9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1">
    <w:name w:val="HTML 预设格式 字符1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HTML0">
    <w:name w:val="HTML 预设格式 字符"/>
    <w:uiPriority w:val="99"/>
    <w:rPr>
      <w:rFonts w:ascii="宋体" w:hAnsi="宋体" w:cs="宋体"/>
      <w:sz w:val="24"/>
      <w:szCs w:val="24"/>
    </w:rPr>
  </w:style>
  <w:style w:type="paragraph" w:customStyle="1" w:styleId="Style18">
    <w:name w:val="_Style 18"/>
    <w:basedOn w:val="a"/>
    <w:next w:val="a9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0E4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27</Pages>
  <Words>3716</Words>
  <Characters>21186</Characters>
  <Application>Microsoft Office Word</Application>
  <DocSecurity>0</DocSecurity>
  <Lines>176</Lines>
  <Paragraphs>49</Paragraphs>
  <ScaleCrop>false</ScaleCrop>
  <Company>QQ:6913761</Company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原来我不帅</dc:creator>
  <cp:lastModifiedBy>李丹阳</cp:lastModifiedBy>
  <cp:revision>146</cp:revision>
  <cp:lastPrinted>2022-06-21T11:34:00Z</cp:lastPrinted>
  <dcterms:created xsi:type="dcterms:W3CDTF">2022-06-07T08:08:00Z</dcterms:created>
  <dcterms:modified xsi:type="dcterms:W3CDTF">2022-06-21T11:40:00Z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39F586965196428AACA5628D8DA19CBA</vt:lpwstr>
  </property>
</Properties>
</file>